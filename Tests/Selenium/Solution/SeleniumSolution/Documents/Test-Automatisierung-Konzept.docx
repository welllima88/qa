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283" w:rsidRDefault="007C5283"/>
    <w:p w:rsidR="007C5283" w:rsidRDefault="007C5283"/>
    <w:p w:rsidR="007C5283" w:rsidRDefault="007C5283"/>
    <w:p w:rsidR="000C5B18" w:rsidRDefault="000C5B18"/>
    <w:p w:rsidR="000C5B18" w:rsidRDefault="000C5B18"/>
    <w:p w:rsidR="007C5283" w:rsidRDefault="007C5283"/>
    <w:p w:rsidR="007C5283" w:rsidRDefault="007C5283"/>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660"/>
        <w:gridCol w:w="5670"/>
      </w:tblGrid>
      <w:tr w:rsidR="007C5283" w:rsidTr="00377A38">
        <w:tc>
          <w:tcPr>
            <w:tcW w:w="2660" w:type="dxa"/>
          </w:tcPr>
          <w:p w:rsidR="007C5283" w:rsidRPr="00377A38" w:rsidRDefault="007C5283" w:rsidP="00E96C38">
            <w:pPr>
              <w:rPr>
                <w:rStyle w:val="Strong"/>
                <w:sz w:val="28"/>
                <w:szCs w:val="28"/>
              </w:rPr>
            </w:pPr>
          </w:p>
        </w:tc>
        <w:tc>
          <w:tcPr>
            <w:tcW w:w="5670" w:type="dxa"/>
          </w:tcPr>
          <w:p w:rsidR="007C5283" w:rsidRPr="00377A38" w:rsidRDefault="007C5283" w:rsidP="00E96C38">
            <w:pPr>
              <w:rPr>
                <w:rStyle w:val="Strong"/>
                <w:sz w:val="28"/>
                <w:szCs w:val="28"/>
              </w:rPr>
            </w:pPr>
            <w:bookmarkStart w:id="0" w:name="_GoBack"/>
            <w:bookmarkEnd w:id="0"/>
          </w:p>
        </w:tc>
      </w:tr>
      <w:tr w:rsidR="007C5283" w:rsidTr="00377A38">
        <w:tc>
          <w:tcPr>
            <w:tcW w:w="2660" w:type="dxa"/>
          </w:tcPr>
          <w:p w:rsidR="007C5283" w:rsidRPr="00377A38" w:rsidRDefault="007C5283" w:rsidP="00E96C38">
            <w:pPr>
              <w:rPr>
                <w:sz w:val="28"/>
                <w:szCs w:val="28"/>
              </w:rPr>
            </w:pPr>
            <w:r w:rsidRPr="00377A38">
              <w:rPr>
                <w:sz w:val="28"/>
                <w:szCs w:val="28"/>
              </w:rPr>
              <w:t>Titel</w:t>
            </w:r>
            <w:r w:rsidR="00E96C38" w:rsidRPr="00377A38">
              <w:rPr>
                <w:sz w:val="28"/>
                <w:szCs w:val="28"/>
              </w:rPr>
              <w:t>:</w:t>
            </w:r>
          </w:p>
        </w:tc>
        <w:tc>
          <w:tcPr>
            <w:tcW w:w="5670" w:type="dxa"/>
          </w:tcPr>
          <w:p w:rsidR="007C5283" w:rsidRPr="008A797A" w:rsidRDefault="00482460" w:rsidP="00E96C38">
            <w:pPr>
              <w:rPr>
                <w:rStyle w:val="Strong"/>
                <w:sz w:val="28"/>
                <w:szCs w:val="28"/>
              </w:rPr>
            </w:pPr>
            <w:r>
              <w:fldChar w:fldCharType="begin"/>
            </w:r>
            <w:r>
              <w:instrText xml:space="preserve"> TITLE  "Konzept für die Testautomatisierung"  \* MERGEFORMAT </w:instrText>
            </w:r>
            <w:r>
              <w:fldChar w:fldCharType="separate"/>
            </w:r>
            <w:r w:rsidR="00774B0A" w:rsidRPr="008A797A">
              <w:rPr>
                <w:rStyle w:val="Strong"/>
                <w:sz w:val="28"/>
                <w:szCs w:val="28"/>
              </w:rPr>
              <w:t>Konzept für die Testautomatisierung</w:t>
            </w:r>
            <w:r>
              <w:rPr>
                <w:rStyle w:val="Strong"/>
                <w:sz w:val="28"/>
                <w:szCs w:val="28"/>
              </w:rPr>
              <w:fldChar w:fldCharType="end"/>
            </w:r>
            <w:r w:rsidR="007C5283" w:rsidRPr="008A797A">
              <w:rPr>
                <w:rStyle w:val="Strong"/>
                <w:sz w:val="28"/>
                <w:szCs w:val="28"/>
              </w:rPr>
              <w:t xml:space="preserve"> </w:t>
            </w:r>
          </w:p>
          <w:p w:rsidR="007C5283" w:rsidRPr="00377A38" w:rsidRDefault="00B83758" w:rsidP="00E96C38">
            <w:pPr>
              <w:rPr>
                <w:rStyle w:val="Strong"/>
                <w:sz w:val="28"/>
                <w:szCs w:val="28"/>
              </w:rPr>
            </w:pPr>
            <w:r w:rsidRPr="008A797A">
              <w:rPr>
                <w:rStyle w:val="Strong"/>
                <w:sz w:val="28"/>
                <w:szCs w:val="28"/>
              </w:rPr>
              <w:t>des</w:t>
            </w:r>
            <w:r w:rsidR="007C5283" w:rsidRPr="008A797A">
              <w:rPr>
                <w:rStyle w:val="Strong"/>
                <w:sz w:val="28"/>
                <w:szCs w:val="28"/>
              </w:rPr>
              <w:t xml:space="preserve"> </w:t>
            </w:r>
            <w:r w:rsidR="00482460">
              <w:fldChar w:fldCharType="begin"/>
            </w:r>
            <w:r w:rsidR="00482460">
              <w:instrText xml:space="preserve"> SUBJECT   \* MERGEFORMAT </w:instrText>
            </w:r>
            <w:r w:rsidR="00482460">
              <w:fldChar w:fldCharType="separate"/>
            </w:r>
            <w:r w:rsidR="007C5283" w:rsidRPr="008A797A">
              <w:rPr>
                <w:rStyle w:val="Strong"/>
                <w:sz w:val="28"/>
                <w:szCs w:val="28"/>
              </w:rPr>
              <w:t>Service Center System</w:t>
            </w:r>
            <w:r w:rsidR="00482460">
              <w:rPr>
                <w:rStyle w:val="Strong"/>
                <w:sz w:val="28"/>
                <w:szCs w:val="28"/>
              </w:rPr>
              <w:fldChar w:fldCharType="end"/>
            </w:r>
            <w:r w:rsidR="007060BF">
              <w:rPr>
                <w:rStyle w:val="Strong"/>
                <w:sz w:val="28"/>
                <w:szCs w:val="28"/>
              </w:rPr>
              <w:t>s</w:t>
            </w:r>
          </w:p>
        </w:tc>
      </w:tr>
      <w:tr w:rsidR="00E96C38" w:rsidTr="00377A38">
        <w:tc>
          <w:tcPr>
            <w:tcW w:w="2660" w:type="dxa"/>
          </w:tcPr>
          <w:p w:rsidR="00E96C38" w:rsidRPr="00277766" w:rsidRDefault="00E96C38" w:rsidP="00377A38">
            <w:pPr>
              <w:jc w:val="left"/>
            </w:pPr>
            <w:r w:rsidRPr="00277766">
              <w:t>Verantwortlicher Autor:</w:t>
            </w:r>
          </w:p>
        </w:tc>
        <w:tc>
          <w:tcPr>
            <w:tcW w:w="5670" w:type="dxa"/>
          </w:tcPr>
          <w:p w:rsidR="00E96C38" w:rsidRDefault="00E96C38" w:rsidP="00377A38">
            <w:pPr>
              <w:jc w:val="left"/>
            </w:pPr>
            <w:r w:rsidRPr="00277766">
              <w:t>Marc Siegmund</w:t>
            </w:r>
            <w:r w:rsidR="004D5569">
              <w:t xml:space="preserve"> (COQA)</w:t>
            </w:r>
          </w:p>
          <w:p w:rsidR="000C3380" w:rsidRPr="00277766" w:rsidRDefault="00516E61" w:rsidP="00C84AD4">
            <w:pPr>
              <w:jc w:val="left"/>
            </w:pPr>
            <w:r>
              <w:t>m</w:t>
            </w:r>
            <w:r w:rsidR="000C3380">
              <w:t>arc.</w:t>
            </w:r>
            <w:r>
              <w:t>s</w:t>
            </w:r>
            <w:r w:rsidR="000C3380">
              <w:t>iegmund@</w:t>
            </w:r>
            <w:r w:rsidR="00C84AD4">
              <w:t>six</w:t>
            </w:r>
            <w:r w:rsidR="000C3380">
              <w:t>-</w:t>
            </w:r>
            <w:r w:rsidR="00C84AD4">
              <w:t>g</w:t>
            </w:r>
            <w:r w:rsidR="000C3380">
              <w:t>roup.com</w:t>
            </w:r>
          </w:p>
        </w:tc>
      </w:tr>
    </w:tbl>
    <w:p w:rsidR="007C5283" w:rsidRDefault="007C5283"/>
    <w:p w:rsidR="00E96C38" w:rsidRDefault="00E96C38"/>
    <w:p w:rsidR="007E39A4" w:rsidRDefault="007E39A4"/>
    <w:p w:rsidR="007E39A4" w:rsidRDefault="007E39A4"/>
    <w:p w:rsidR="007E39A4" w:rsidRDefault="007E39A4"/>
    <w:p w:rsidR="007E39A4" w:rsidRDefault="007E39A4"/>
    <w:p w:rsidR="007E39A4" w:rsidRDefault="007E39A4"/>
    <w:p w:rsidR="007E39A4" w:rsidRDefault="007E39A4"/>
    <w:p w:rsidR="00677211" w:rsidRDefault="00677211"/>
    <w:p w:rsidR="00677211" w:rsidRDefault="00677211"/>
    <w:p w:rsidR="000C5B18" w:rsidRDefault="000C5B18"/>
    <w:p w:rsidR="000C5B18" w:rsidRDefault="000C5B18"/>
    <w:p w:rsidR="000C5B18" w:rsidRDefault="000C5B18"/>
    <w:p w:rsidR="000C5B18" w:rsidRDefault="000C5B18"/>
    <w:p w:rsidR="000C5B18" w:rsidRDefault="000C5B18"/>
    <w:p w:rsidR="007E39A4" w:rsidRPr="00277766" w:rsidRDefault="007E39A4"/>
    <w:tbl>
      <w:tblPr>
        <w:tblW w:w="0" w:type="auto"/>
        <w:tblInd w:w="2660"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2410"/>
        <w:gridCol w:w="3260"/>
      </w:tblGrid>
      <w:tr w:rsidR="00E96C38" w:rsidTr="00677211">
        <w:tc>
          <w:tcPr>
            <w:tcW w:w="2410" w:type="dxa"/>
            <w:vAlign w:val="center"/>
          </w:tcPr>
          <w:p w:rsidR="00E96C38" w:rsidRPr="00277766" w:rsidRDefault="00E96C38" w:rsidP="00E96C38">
            <w:r w:rsidRPr="00277766">
              <w:t>Dokumentart:</w:t>
            </w:r>
          </w:p>
        </w:tc>
        <w:tc>
          <w:tcPr>
            <w:tcW w:w="3260" w:type="dxa"/>
            <w:vAlign w:val="center"/>
          </w:tcPr>
          <w:p w:rsidR="00E96C38" w:rsidRPr="00277766" w:rsidRDefault="00E96C38" w:rsidP="00E96C38">
            <w:r w:rsidRPr="00277766">
              <w:t>Konzept</w:t>
            </w:r>
          </w:p>
        </w:tc>
      </w:tr>
      <w:tr w:rsidR="00E96C38" w:rsidTr="00677211">
        <w:tc>
          <w:tcPr>
            <w:tcW w:w="2410" w:type="dxa"/>
            <w:vAlign w:val="center"/>
          </w:tcPr>
          <w:p w:rsidR="00E96C38" w:rsidRPr="00277766" w:rsidRDefault="00E96C38" w:rsidP="00E96C38">
            <w:r w:rsidRPr="00277766">
              <w:t>Dokument erstellt am:</w:t>
            </w:r>
          </w:p>
        </w:tc>
        <w:tc>
          <w:tcPr>
            <w:tcW w:w="3260" w:type="dxa"/>
            <w:vAlign w:val="center"/>
          </w:tcPr>
          <w:p w:rsidR="00E96C38" w:rsidRPr="00277766" w:rsidRDefault="00E96C38" w:rsidP="00E96C38">
            <w:r w:rsidRPr="00277766">
              <w:t>08.05.2009</w:t>
            </w:r>
          </w:p>
        </w:tc>
      </w:tr>
      <w:tr w:rsidR="00E96C38" w:rsidTr="00677211">
        <w:tc>
          <w:tcPr>
            <w:tcW w:w="2410" w:type="dxa"/>
            <w:vAlign w:val="center"/>
          </w:tcPr>
          <w:p w:rsidR="00E96C38" w:rsidRPr="00277766" w:rsidRDefault="00E96C38" w:rsidP="00E96C38">
            <w:r w:rsidRPr="00277766">
              <w:t>Letzte Veränderung:</w:t>
            </w:r>
          </w:p>
        </w:tc>
        <w:tc>
          <w:tcPr>
            <w:tcW w:w="3260" w:type="dxa"/>
            <w:vAlign w:val="center"/>
          </w:tcPr>
          <w:p w:rsidR="00E96C38" w:rsidRPr="00277766" w:rsidRDefault="00482460" w:rsidP="00E96C38">
            <w:fldSimple w:instr=" SAVEDATE   \* MERGEFORMAT ">
              <w:ins w:id="1" w:author="Marc Siegmund" w:date="2013-03-05T13:41:00Z">
                <w:r w:rsidR="00A872F0">
                  <w:rPr>
                    <w:noProof/>
                  </w:rPr>
                  <w:t>05.03.2013 12:12:00</w:t>
                </w:r>
              </w:ins>
              <w:del w:id="2" w:author="Marc Siegmund" w:date="2013-03-05T12:12:00Z">
                <w:r w:rsidR="00C7693E" w:rsidDel="00A76FF6">
                  <w:rPr>
                    <w:noProof/>
                  </w:rPr>
                  <w:delText>08.07.2009 17:09:00</w:delText>
                </w:r>
              </w:del>
            </w:fldSimple>
          </w:p>
        </w:tc>
      </w:tr>
      <w:tr w:rsidR="00E96C38" w:rsidTr="00677211">
        <w:tc>
          <w:tcPr>
            <w:tcW w:w="2410" w:type="dxa"/>
            <w:vAlign w:val="center"/>
          </w:tcPr>
          <w:p w:rsidR="00E96C38" w:rsidRPr="00277766" w:rsidRDefault="00E96C38" w:rsidP="00E96C38">
            <w:r w:rsidRPr="00277766">
              <w:t>Version:</w:t>
            </w:r>
          </w:p>
        </w:tc>
        <w:tc>
          <w:tcPr>
            <w:tcW w:w="3260" w:type="dxa"/>
            <w:vAlign w:val="center"/>
          </w:tcPr>
          <w:p w:rsidR="00E96C38" w:rsidRPr="00277766" w:rsidRDefault="00E96C38" w:rsidP="001C2E7D">
            <w:r w:rsidRPr="00277766">
              <w:t>1.</w:t>
            </w:r>
            <w:r w:rsidR="00ED270F">
              <w:t>5</w:t>
            </w:r>
          </w:p>
        </w:tc>
      </w:tr>
      <w:tr w:rsidR="00E96C38" w:rsidTr="00677211">
        <w:tc>
          <w:tcPr>
            <w:tcW w:w="2410" w:type="dxa"/>
            <w:vAlign w:val="center"/>
          </w:tcPr>
          <w:p w:rsidR="00E96C38" w:rsidRPr="00277766" w:rsidRDefault="00E96C38" w:rsidP="00E96C38">
            <w:r w:rsidRPr="00277766">
              <w:t>Status:</w:t>
            </w:r>
          </w:p>
        </w:tc>
        <w:tc>
          <w:tcPr>
            <w:tcW w:w="3260" w:type="dxa"/>
            <w:vAlign w:val="center"/>
          </w:tcPr>
          <w:p w:rsidR="00E96C38" w:rsidRPr="00277766" w:rsidRDefault="002C3605" w:rsidP="00E96C38">
            <w:r>
              <w:t>REVIEW</w:t>
            </w:r>
          </w:p>
        </w:tc>
      </w:tr>
    </w:tbl>
    <w:p w:rsidR="00B96635" w:rsidRPr="00277766" w:rsidRDefault="001174D6" w:rsidP="00902A27">
      <w:r w:rsidRPr="00277766">
        <w:rPr>
          <w:b/>
          <w:sz w:val="28"/>
          <w:szCs w:val="28"/>
        </w:rPr>
        <w:br w:type="page"/>
      </w:r>
      <w:r w:rsidR="00B96635" w:rsidRPr="00277766">
        <w:rPr>
          <w:b/>
          <w:sz w:val="28"/>
          <w:szCs w:val="28"/>
        </w:rPr>
        <w:lastRenderedPageBreak/>
        <w:t>Inhaltsverzeichnis</w:t>
      </w:r>
    </w:p>
    <w:p w:rsidR="003C2922" w:rsidRDefault="001A1AC1">
      <w:pPr>
        <w:pStyle w:val="TOC1"/>
        <w:rPr>
          <w:rFonts w:asciiTheme="minorHAnsi" w:eastAsiaTheme="minorEastAsia" w:hAnsiTheme="minorHAnsi" w:cstheme="minorBidi"/>
          <w:b w:val="0"/>
          <w:sz w:val="22"/>
          <w:szCs w:val="22"/>
        </w:rPr>
      </w:pPr>
      <w:r w:rsidRPr="00277766">
        <w:fldChar w:fldCharType="begin"/>
      </w:r>
      <w:r w:rsidR="00B96635" w:rsidRPr="00277766">
        <w:instrText xml:space="preserve"> TOC \o "1-3" </w:instrText>
      </w:r>
      <w:r w:rsidRPr="00277766">
        <w:fldChar w:fldCharType="separate"/>
      </w:r>
      <w:r w:rsidR="003C2922">
        <w:t>1</w:t>
      </w:r>
      <w:r w:rsidR="003C2922">
        <w:rPr>
          <w:rFonts w:asciiTheme="minorHAnsi" w:eastAsiaTheme="minorEastAsia" w:hAnsiTheme="minorHAnsi" w:cstheme="minorBidi"/>
          <w:b w:val="0"/>
          <w:sz w:val="22"/>
          <w:szCs w:val="22"/>
        </w:rPr>
        <w:tab/>
      </w:r>
      <w:r w:rsidR="003C2922">
        <w:t>Überblick</w:t>
      </w:r>
      <w:r w:rsidR="003C2922">
        <w:tab/>
      </w:r>
      <w:r w:rsidR="003C2922">
        <w:fldChar w:fldCharType="begin"/>
      </w:r>
      <w:r w:rsidR="003C2922">
        <w:instrText xml:space="preserve"> PAGEREF _Toc234923306 \h </w:instrText>
      </w:r>
      <w:r w:rsidR="003C2922">
        <w:fldChar w:fldCharType="separate"/>
      </w:r>
      <w:r w:rsidR="003C2922">
        <w:t>3</w:t>
      </w:r>
      <w:r w:rsidR="003C2922">
        <w:fldChar w:fldCharType="end"/>
      </w:r>
    </w:p>
    <w:p w:rsidR="003C2922" w:rsidRDefault="003C2922">
      <w:pPr>
        <w:pStyle w:val="TOC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Zielbestimmung und Abgrenzung</w:t>
      </w:r>
      <w:r>
        <w:tab/>
      </w:r>
      <w:r>
        <w:fldChar w:fldCharType="begin"/>
      </w:r>
      <w:r>
        <w:instrText xml:space="preserve"> PAGEREF _Toc234923307 \h </w:instrText>
      </w:r>
      <w:r>
        <w:fldChar w:fldCharType="separate"/>
      </w:r>
      <w:r>
        <w:t>3</w:t>
      </w:r>
      <w:r>
        <w:fldChar w:fldCharType="end"/>
      </w:r>
    </w:p>
    <w:p w:rsidR="003C2922" w:rsidRDefault="003C2922">
      <w:pPr>
        <w:pStyle w:val="TOC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Referenzen</w:t>
      </w:r>
      <w:r>
        <w:tab/>
      </w:r>
      <w:r>
        <w:fldChar w:fldCharType="begin"/>
      </w:r>
      <w:r>
        <w:instrText xml:space="preserve"> PAGEREF _Toc234923308 \h </w:instrText>
      </w:r>
      <w:r>
        <w:fldChar w:fldCharType="separate"/>
      </w:r>
      <w:r>
        <w:t>3</w:t>
      </w:r>
      <w:r>
        <w:fldChar w:fldCharType="end"/>
      </w:r>
    </w:p>
    <w:p w:rsidR="003C2922" w:rsidRDefault="003C2922">
      <w:pPr>
        <w:pStyle w:val="TOC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Dokumenthistorie</w:t>
      </w:r>
      <w:r>
        <w:tab/>
      </w:r>
      <w:r>
        <w:fldChar w:fldCharType="begin"/>
      </w:r>
      <w:r>
        <w:instrText xml:space="preserve"> PAGEREF _Toc234923309 \h </w:instrText>
      </w:r>
      <w:r>
        <w:fldChar w:fldCharType="separate"/>
      </w:r>
      <w:r>
        <w:t>4</w:t>
      </w:r>
      <w:r>
        <w:fldChar w:fldCharType="end"/>
      </w:r>
    </w:p>
    <w:p w:rsidR="003C2922" w:rsidRDefault="003C2922">
      <w:pPr>
        <w:pStyle w:val="TOC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Liste offener Punkte</w:t>
      </w:r>
      <w:r>
        <w:tab/>
      </w:r>
      <w:r>
        <w:fldChar w:fldCharType="begin"/>
      </w:r>
      <w:r>
        <w:instrText xml:space="preserve"> PAGEREF _Toc234923310 \h </w:instrText>
      </w:r>
      <w:r>
        <w:fldChar w:fldCharType="separate"/>
      </w:r>
      <w:r>
        <w:t>4</w:t>
      </w:r>
      <w:r>
        <w:fldChar w:fldCharType="end"/>
      </w:r>
    </w:p>
    <w:p w:rsidR="003C2922" w:rsidRDefault="003C2922">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Organisation und Planung</w:t>
      </w:r>
      <w:r>
        <w:tab/>
      </w:r>
      <w:r>
        <w:fldChar w:fldCharType="begin"/>
      </w:r>
      <w:r>
        <w:instrText xml:space="preserve"> PAGEREF _Toc234923311 \h </w:instrText>
      </w:r>
      <w:r>
        <w:fldChar w:fldCharType="separate"/>
      </w:r>
      <w:r>
        <w:t>5</w:t>
      </w:r>
      <w:r>
        <w:fldChar w:fldCharType="end"/>
      </w:r>
    </w:p>
    <w:p w:rsidR="003C2922" w:rsidRDefault="003C2922">
      <w:pPr>
        <w:pStyle w:val="TOC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Vorgehen</w:t>
      </w:r>
      <w:r>
        <w:tab/>
      </w:r>
      <w:r>
        <w:fldChar w:fldCharType="begin"/>
      </w:r>
      <w:r>
        <w:instrText xml:space="preserve"> PAGEREF _Toc234923312 \h </w:instrText>
      </w:r>
      <w:r>
        <w:fldChar w:fldCharType="separate"/>
      </w:r>
      <w:r>
        <w:t>5</w:t>
      </w:r>
      <w:r>
        <w:fldChar w:fldCharType="end"/>
      </w:r>
    </w:p>
    <w:p w:rsidR="003C2922" w:rsidRDefault="003C2922">
      <w:pPr>
        <w:pStyle w:val="TOC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Phasen</w:t>
      </w:r>
      <w:r>
        <w:tab/>
      </w:r>
      <w:r>
        <w:fldChar w:fldCharType="begin"/>
      </w:r>
      <w:r>
        <w:instrText xml:space="preserve"> PAGEREF _Toc234923313 \h </w:instrText>
      </w:r>
      <w:r>
        <w:fldChar w:fldCharType="separate"/>
      </w:r>
      <w:r>
        <w:t>5</w:t>
      </w:r>
      <w:r>
        <w:fldChar w:fldCharType="end"/>
      </w:r>
    </w:p>
    <w:p w:rsidR="003C2922" w:rsidRDefault="003C2922">
      <w:pPr>
        <w:pStyle w:val="TOC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Voraussetzung für das automatisierte Testen</w:t>
      </w:r>
      <w:r>
        <w:tab/>
      </w:r>
      <w:r>
        <w:fldChar w:fldCharType="begin"/>
      </w:r>
      <w:r>
        <w:instrText xml:space="preserve"> PAGEREF _Toc234923314 \h </w:instrText>
      </w:r>
      <w:r>
        <w:fldChar w:fldCharType="separate"/>
      </w:r>
      <w:r>
        <w:t>6</w:t>
      </w:r>
      <w:r>
        <w:fldChar w:fldCharType="end"/>
      </w:r>
    </w:p>
    <w:p w:rsidR="003C2922" w:rsidRDefault="003C2922">
      <w:pPr>
        <w:pStyle w:val="TOC2"/>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Vor- und Nachteile der Testautomatisierung</w:t>
      </w:r>
      <w:r>
        <w:tab/>
      </w:r>
      <w:r>
        <w:fldChar w:fldCharType="begin"/>
      </w:r>
      <w:r>
        <w:instrText xml:space="preserve"> PAGEREF _Toc234923315 \h </w:instrText>
      </w:r>
      <w:r>
        <w:fldChar w:fldCharType="separate"/>
      </w:r>
      <w:r>
        <w:t>6</w:t>
      </w:r>
      <w:r>
        <w:fldChar w:fldCharType="end"/>
      </w:r>
    </w:p>
    <w:p w:rsidR="003C2922" w:rsidRDefault="003C2922">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Aufgaben im Testprozesse</w:t>
      </w:r>
      <w:r>
        <w:tab/>
      </w:r>
      <w:r>
        <w:fldChar w:fldCharType="begin"/>
      </w:r>
      <w:r>
        <w:instrText xml:space="preserve"> PAGEREF _Toc234923316 \h </w:instrText>
      </w:r>
      <w:r>
        <w:fldChar w:fldCharType="separate"/>
      </w:r>
      <w:r>
        <w:t>7</w:t>
      </w:r>
      <w:r>
        <w:fldChar w:fldCharType="end"/>
      </w:r>
    </w:p>
    <w:p w:rsidR="003C2922" w:rsidRDefault="003C2922">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Erstellung eines Testfalls</w:t>
      </w:r>
      <w:r>
        <w:tab/>
      </w:r>
      <w:r>
        <w:fldChar w:fldCharType="begin"/>
      </w:r>
      <w:r>
        <w:instrText xml:space="preserve"> PAGEREF _Toc234923317 \h </w:instrText>
      </w:r>
      <w:r>
        <w:fldChar w:fldCharType="separate"/>
      </w:r>
      <w:r>
        <w:t>7</w:t>
      </w:r>
      <w:r>
        <w:fldChar w:fldCharType="end"/>
      </w:r>
    </w:p>
    <w:p w:rsidR="003C2922" w:rsidRDefault="003C2922">
      <w:pPr>
        <w:pStyle w:val="TOC3"/>
        <w:tabs>
          <w:tab w:val="left" w:pos="1540"/>
        </w:tabs>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Testfälle im QC erstellen</w:t>
      </w:r>
      <w:r>
        <w:tab/>
      </w:r>
      <w:r>
        <w:fldChar w:fldCharType="begin"/>
      </w:r>
      <w:r>
        <w:instrText xml:space="preserve"> PAGEREF _Toc234923318 \h </w:instrText>
      </w:r>
      <w:r>
        <w:fldChar w:fldCharType="separate"/>
      </w:r>
      <w:r>
        <w:t>7</w:t>
      </w:r>
      <w:r>
        <w:fldChar w:fldCharType="end"/>
      </w:r>
    </w:p>
    <w:p w:rsidR="003C2922" w:rsidRDefault="003C2922">
      <w:pPr>
        <w:pStyle w:val="TOC3"/>
        <w:tabs>
          <w:tab w:val="left" w:pos="1540"/>
        </w:tabs>
        <w:rPr>
          <w:rFonts w:asciiTheme="minorHAnsi" w:eastAsiaTheme="minorEastAsia" w:hAnsiTheme="minorHAnsi" w:cstheme="minorBidi"/>
          <w:sz w:val="22"/>
          <w:szCs w:val="22"/>
        </w:rPr>
      </w:pPr>
      <w:r>
        <w:t>3.1.2</w:t>
      </w:r>
      <w:r>
        <w:rPr>
          <w:rFonts w:asciiTheme="minorHAnsi" w:eastAsiaTheme="minorEastAsia" w:hAnsiTheme="minorHAnsi" w:cstheme="minorBidi"/>
          <w:sz w:val="22"/>
          <w:szCs w:val="22"/>
        </w:rPr>
        <w:tab/>
      </w:r>
      <w:r>
        <w:t>Testfälle mit QTP erstellen</w:t>
      </w:r>
      <w:r>
        <w:tab/>
      </w:r>
      <w:r>
        <w:fldChar w:fldCharType="begin"/>
      </w:r>
      <w:r>
        <w:instrText xml:space="preserve"> PAGEREF _Toc234923319 \h </w:instrText>
      </w:r>
      <w:r>
        <w:fldChar w:fldCharType="separate"/>
      </w:r>
      <w:r>
        <w:t>7</w:t>
      </w:r>
      <w:r>
        <w:fldChar w:fldCharType="end"/>
      </w:r>
    </w:p>
    <w:p w:rsidR="003C2922" w:rsidRDefault="003C2922">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Testdatenerstellung</w:t>
      </w:r>
      <w:r>
        <w:tab/>
      </w:r>
      <w:r>
        <w:fldChar w:fldCharType="begin"/>
      </w:r>
      <w:r>
        <w:instrText xml:space="preserve"> PAGEREF _Toc234923320 \h </w:instrText>
      </w:r>
      <w:r>
        <w:fldChar w:fldCharType="separate"/>
      </w:r>
      <w:r>
        <w:t>7</w:t>
      </w:r>
      <w:r>
        <w:fldChar w:fldCharType="end"/>
      </w:r>
    </w:p>
    <w:p w:rsidR="003C2922" w:rsidRDefault="003C2922">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Testskripterstellung</w:t>
      </w:r>
      <w:r>
        <w:tab/>
      </w:r>
      <w:r>
        <w:fldChar w:fldCharType="begin"/>
      </w:r>
      <w:r>
        <w:instrText xml:space="preserve"> PAGEREF _Toc234923321 \h </w:instrText>
      </w:r>
      <w:r>
        <w:fldChar w:fldCharType="separate"/>
      </w:r>
      <w:r>
        <w:t>7</w:t>
      </w:r>
      <w:r>
        <w:fldChar w:fldCharType="end"/>
      </w:r>
    </w:p>
    <w:p w:rsidR="003C2922" w:rsidRDefault="003C2922">
      <w:pPr>
        <w:pStyle w:val="TOC2"/>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Testkonfiguration</w:t>
      </w:r>
      <w:r>
        <w:tab/>
      </w:r>
      <w:r>
        <w:fldChar w:fldCharType="begin"/>
      </w:r>
      <w:r>
        <w:instrText xml:space="preserve"> PAGEREF _Toc234923322 \h </w:instrText>
      </w:r>
      <w:r>
        <w:fldChar w:fldCharType="separate"/>
      </w:r>
      <w:r>
        <w:t>8</w:t>
      </w:r>
      <w:r>
        <w:fldChar w:fldCharType="end"/>
      </w:r>
    </w:p>
    <w:p w:rsidR="003C2922" w:rsidRDefault="003C2922">
      <w:pPr>
        <w:pStyle w:val="TOC2"/>
        <w:rPr>
          <w:rFonts w:asciiTheme="minorHAnsi" w:eastAsiaTheme="minorEastAsia" w:hAnsiTheme="minorHAnsi" w:cstheme="minorBidi"/>
          <w:sz w:val="22"/>
          <w:szCs w:val="22"/>
        </w:rPr>
      </w:pPr>
      <w:r>
        <w:t>3.5</w:t>
      </w:r>
      <w:r>
        <w:rPr>
          <w:rFonts w:asciiTheme="minorHAnsi" w:eastAsiaTheme="minorEastAsia" w:hAnsiTheme="minorHAnsi" w:cstheme="minorBidi"/>
          <w:sz w:val="22"/>
          <w:szCs w:val="22"/>
        </w:rPr>
        <w:tab/>
      </w:r>
      <w:r>
        <w:t>Testausführung</w:t>
      </w:r>
      <w:r>
        <w:tab/>
      </w:r>
      <w:r>
        <w:fldChar w:fldCharType="begin"/>
      </w:r>
      <w:r>
        <w:instrText xml:space="preserve"> PAGEREF _Toc234923323 \h </w:instrText>
      </w:r>
      <w:r>
        <w:fldChar w:fldCharType="separate"/>
      </w:r>
      <w:r>
        <w:t>8</w:t>
      </w:r>
      <w:r>
        <w:fldChar w:fldCharType="end"/>
      </w:r>
    </w:p>
    <w:p w:rsidR="003C2922" w:rsidRDefault="003C2922">
      <w:pPr>
        <w:pStyle w:val="TOC3"/>
        <w:tabs>
          <w:tab w:val="left" w:pos="1540"/>
        </w:tabs>
        <w:rPr>
          <w:rFonts w:asciiTheme="minorHAnsi" w:eastAsiaTheme="minorEastAsia" w:hAnsiTheme="minorHAnsi" w:cstheme="minorBidi"/>
          <w:sz w:val="22"/>
          <w:szCs w:val="22"/>
        </w:rPr>
      </w:pPr>
      <w:r>
        <w:t>3.5.1</w:t>
      </w:r>
      <w:r>
        <w:rPr>
          <w:rFonts w:asciiTheme="minorHAnsi" w:eastAsiaTheme="minorEastAsia" w:hAnsiTheme="minorHAnsi" w:cstheme="minorBidi"/>
          <w:sz w:val="22"/>
          <w:szCs w:val="22"/>
        </w:rPr>
        <w:tab/>
      </w:r>
      <w:r>
        <w:t>Ausführen eines automatischen Tests aus QTP</w:t>
      </w:r>
      <w:r>
        <w:tab/>
      </w:r>
      <w:r>
        <w:fldChar w:fldCharType="begin"/>
      </w:r>
      <w:r>
        <w:instrText xml:space="preserve"> PAGEREF _Toc234923324 \h </w:instrText>
      </w:r>
      <w:r>
        <w:fldChar w:fldCharType="separate"/>
      </w:r>
      <w:r>
        <w:t>8</w:t>
      </w:r>
      <w:r>
        <w:fldChar w:fldCharType="end"/>
      </w:r>
    </w:p>
    <w:p w:rsidR="003C2922" w:rsidRDefault="003C2922">
      <w:pPr>
        <w:pStyle w:val="TOC3"/>
        <w:tabs>
          <w:tab w:val="left" w:pos="1540"/>
        </w:tabs>
        <w:rPr>
          <w:rFonts w:asciiTheme="minorHAnsi" w:eastAsiaTheme="minorEastAsia" w:hAnsiTheme="minorHAnsi" w:cstheme="minorBidi"/>
          <w:sz w:val="22"/>
          <w:szCs w:val="22"/>
        </w:rPr>
      </w:pPr>
      <w:r>
        <w:t>3.5.2</w:t>
      </w:r>
      <w:r>
        <w:rPr>
          <w:rFonts w:asciiTheme="minorHAnsi" w:eastAsiaTheme="minorEastAsia" w:hAnsiTheme="minorHAnsi" w:cstheme="minorBidi"/>
          <w:sz w:val="22"/>
          <w:szCs w:val="22"/>
        </w:rPr>
        <w:tab/>
      </w:r>
      <w:r>
        <w:t>Ausführen eines automatischen Tests aus dem QC</w:t>
      </w:r>
      <w:r>
        <w:tab/>
      </w:r>
      <w:r>
        <w:fldChar w:fldCharType="begin"/>
      </w:r>
      <w:r>
        <w:instrText xml:space="preserve"> PAGEREF _Toc234923325 \h </w:instrText>
      </w:r>
      <w:r>
        <w:fldChar w:fldCharType="separate"/>
      </w:r>
      <w:r>
        <w:t>8</w:t>
      </w:r>
      <w:r>
        <w:fldChar w:fldCharType="end"/>
      </w:r>
    </w:p>
    <w:p w:rsidR="003C2922" w:rsidRDefault="003C2922">
      <w:pPr>
        <w:pStyle w:val="TOC2"/>
        <w:rPr>
          <w:rFonts w:asciiTheme="minorHAnsi" w:eastAsiaTheme="minorEastAsia" w:hAnsiTheme="minorHAnsi" w:cstheme="minorBidi"/>
          <w:sz w:val="22"/>
          <w:szCs w:val="22"/>
        </w:rPr>
      </w:pPr>
      <w:r>
        <w:t>3.6</w:t>
      </w:r>
      <w:r>
        <w:rPr>
          <w:rFonts w:asciiTheme="minorHAnsi" w:eastAsiaTheme="minorEastAsia" w:hAnsiTheme="minorHAnsi" w:cstheme="minorBidi"/>
          <w:sz w:val="22"/>
          <w:szCs w:val="22"/>
        </w:rPr>
        <w:tab/>
      </w:r>
      <w:r>
        <w:t>Testauswertung</w:t>
      </w:r>
      <w:r>
        <w:tab/>
      </w:r>
      <w:r>
        <w:fldChar w:fldCharType="begin"/>
      </w:r>
      <w:r>
        <w:instrText xml:space="preserve"> PAGEREF _Toc234923326 \h </w:instrText>
      </w:r>
      <w:r>
        <w:fldChar w:fldCharType="separate"/>
      </w:r>
      <w:r>
        <w:t>8</w:t>
      </w:r>
      <w:r>
        <w:fldChar w:fldCharType="end"/>
      </w:r>
    </w:p>
    <w:p w:rsidR="003C2922" w:rsidRDefault="003C2922">
      <w:pPr>
        <w:pStyle w:val="TOC2"/>
        <w:rPr>
          <w:rFonts w:asciiTheme="minorHAnsi" w:eastAsiaTheme="minorEastAsia" w:hAnsiTheme="minorHAnsi" w:cstheme="minorBidi"/>
          <w:sz w:val="22"/>
          <w:szCs w:val="22"/>
        </w:rPr>
      </w:pPr>
      <w:r>
        <w:t>3.7</w:t>
      </w:r>
      <w:r>
        <w:rPr>
          <w:rFonts w:asciiTheme="minorHAnsi" w:eastAsiaTheme="minorEastAsia" w:hAnsiTheme="minorHAnsi" w:cstheme="minorBidi"/>
          <w:sz w:val="22"/>
          <w:szCs w:val="22"/>
        </w:rPr>
        <w:tab/>
      </w:r>
      <w:r>
        <w:t>Testdokumentation</w:t>
      </w:r>
      <w:r>
        <w:tab/>
      </w:r>
      <w:r>
        <w:fldChar w:fldCharType="begin"/>
      </w:r>
      <w:r>
        <w:instrText xml:space="preserve"> PAGEREF _Toc234923327 \h </w:instrText>
      </w:r>
      <w:r>
        <w:fldChar w:fldCharType="separate"/>
      </w:r>
      <w:r>
        <w:t>8</w:t>
      </w:r>
      <w:r>
        <w:fldChar w:fldCharType="end"/>
      </w:r>
    </w:p>
    <w:p w:rsidR="003C2922" w:rsidRDefault="003C2922">
      <w:pPr>
        <w:pStyle w:val="TOC2"/>
        <w:rPr>
          <w:rFonts w:asciiTheme="minorHAnsi" w:eastAsiaTheme="minorEastAsia" w:hAnsiTheme="minorHAnsi" w:cstheme="minorBidi"/>
          <w:sz w:val="22"/>
          <w:szCs w:val="22"/>
        </w:rPr>
      </w:pPr>
      <w:r>
        <w:t>3.8</w:t>
      </w:r>
      <w:r>
        <w:rPr>
          <w:rFonts w:asciiTheme="minorHAnsi" w:eastAsiaTheme="minorEastAsia" w:hAnsiTheme="minorHAnsi" w:cstheme="minorBidi"/>
          <w:sz w:val="22"/>
          <w:szCs w:val="22"/>
        </w:rPr>
        <w:tab/>
      </w:r>
      <w:r>
        <w:t>Testadministration</w:t>
      </w:r>
      <w:r>
        <w:tab/>
      </w:r>
      <w:r>
        <w:fldChar w:fldCharType="begin"/>
      </w:r>
      <w:r>
        <w:instrText xml:space="preserve"> PAGEREF _Toc234923328 \h </w:instrText>
      </w:r>
      <w:r>
        <w:fldChar w:fldCharType="separate"/>
      </w:r>
      <w:r>
        <w:t>9</w:t>
      </w:r>
      <w:r>
        <w:fldChar w:fldCharType="end"/>
      </w:r>
    </w:p>
    <w:p w:rsidR="003C2922" w:rsidRDefault="003C2922">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Typische Anwendungsfälle</w:t>
      </w:r>
      <w:r>
        <w:tab/>
      </w:r>
      <w:r>
        <w:fldChar w:fldCharType="begin"/>
      </w:r>
      <w:r>
        <w:instrText xml:space="preserve"> PAGEREF _Toc234923329 \h </w:instrText>
      </w:r>
      <w:r>
        <w:fldChar w:fldCharType="separate"/>
      </w:r>
      <w:r>
        <w:t>10</w:t>
      </w:r>
      <w:r>
        <w:fldChar w:fldCharType="end"/>
      </w:r>
    </w:p>
    <w:p w:rsidR="003C2922" w:rsidRDefault="003C2922">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Testobjekte</w:t>
      </w:r>
      <w:r>
        <w:tab/>
      </w:r>
      <w:r>
        <w:fldChar w:fldCharType="begin"/>
      </w:r>
      <w:r>
        <w:instrText xml:space="preserve"> PAGEREF _Toc234923330 \h </w:instrText>
      </w:r>
      <w:r>
        <w:fldChar w:fldCharType="separate"/>
      </w:r>
      <w:r>
        <w:t>12</w:t>
      </w:r>
      <w:r>
        <w:fldChar w:fldCharType="end"/>
      </w:r>
    </w:p>
    <w:p w:rsidR="003C2922" w:rsidRDefault="003C2922">
      <w:pPr>
        <w:pStyle w:val="TOC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SCS – Web-Anwendung (GUI)</w:t>
      </w:r>
      <w:r>
        <w:tab/>
      </w:r>
      <w:r>
        <w:fldChar w:fldCharType="begin"/>
      </w:r>
      <w:r>
        <w:instrText xml:space="preserve"> PAGEREF _Toc234923331 \h </w:instrText>
      </w:r>
      <w:r>
        <w:fldChar w:fldCharType="separate"/>
      </w:r>
      <w:r>
        <w:t>12</w:t>
      </w:r>
      <w:r>
        <w:fldChar w:fldCharType="end"/>
      </w:r>
    </w:p>
    <w:p w:rsidR="003C2922" w:rsidRDefault="003C2922">
      <w:pPr>
        <w:pStyle w:val="TOC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Analyzer – Web-Anwendung (GUI)</w:t>
      </w:r>
      <w:r>
        <w:tab/>
      </w:r>
      <w:r>
        <w:fldChar w:fldCharType="begin"/>
      </w:r>
      <w:r>
        <w:instrText xml:space="preserve"> PAGEREF _Toc234923332 \h </w:instrText>
      </w:r>
      <w:r>
        <w:fldChar w:fldCharType="separate"/>
      </w:r>
      <w:r>
        <w:t>12</w:t>
      </w:r>
      <w:r>
        <w:fldChar w:fldCharType="end"/>
      </w:r>
    </w:p>
    <w:p w:rsidR="003C2922" w:rsidRDefault="003C2922">
      <w:pPr>
        <w:pStyle w:val="TOC2"/>
        <w:rPr>
          <w:rFonts w:asciiTheme="minorHAnsi" w:eastAsiaTheme="minorEastAsia" w:hAnsiTheme="minorHAnsi" w:cstheme="minorBidi"/>
          <w:sz w:val="22"/>
          <w:szCs w:val="22"/>
        </w:rPr>
      </w:pPr>
      <w:r>
        <w:t>5.3</w:t>
      </w:r>
      <w:r>
        <w:rPr>
          <w:rFonts w:asciiTheme="minorHAnsi" w:eastAsiaTheme="minorEastAsia" w:hAnsiTheme="minorHAnsi" w:cstheme="minorBidi"/>
          <w:sz w:val="22"/>
          <w:szCs w:val="22"/>
        </w:rPr>
        <w:tab/>
      </w:r>
      <w:r>
        <w:t>Datenbank</w:t>
      </w:r>
      <w:r>
        <w:tab/>
      </w:r>
      <w:r>
        <w:fldChar w:fldCharType="begin"/>
      </w:r>
      <w:r>
        <w:instrText xml:space="preserve"> PAGEREF _Toc234923333 \h </w:instrText>
      </w:r>
      <w:r>
        <w:fldChar w:fldCharType="separate"/>
      </w:r>
      <w:r>
        <w:t>12</w:t>
      </w:r>
      <w:r>
        <w:fldChar w:fldCharType="end"/>
      </w:r>
    </w:p>
    <w:p w:rsidR="003C2922" w:rsidRDefault="003C2922">
      <w:pPr>
        <w:pStyle w:val="TOC2"/>
        <w:rPr>
          <w:rFonts w:asciiTheme="minorHAnsi" w:eastAsiaTheme="minorEastAsia" w:hAnsiTheme="minorHAnsi" w:cstheme="minorBidi"/>
          <w:sz w:val="22"/>
          <w:szCs w:val="22"/>
        </w:rPr>
      </w:pPr>
      <w:r>
        <w:t>5.4</w:t>
      </w:r>
      <w:r>
        <w:rPr>
          <w:rFonts w:asciiTheme="minorHAnsi" w:eastAsiaTheme="minorEastAsia" w:hAnsiTheme="minorHAnsi" w:cstheme="minorBidi"/>
          <w:sz w:val="22"/>
          <w:szCs w:val="22"/>
        </w:rPr>
        <w:tab/>
      </w:r>
      <w:r>
        <w:t>Protokolle</w:t>
      </w:r>
      <w:r>
        <w:tab/>
      </w:r>
      <w:r>
        <w:fldChar w:fldCharType="begin"/>
      </w:r>
      <w:r>
        <w:instrText xml:space="preserve"> PAGEREF _Toc234923334 \h </w:instrText>
      </w:r>
      <w:r>
        <w:fldChar w:fldCharType="separate"/>
      </w:r>
      <w:r>
        <w:t>13</w:t>
      </w:r>
      <w:r>
        <w:fldChar w:fldCharType="end"/>
      </w:r>
    </w:p>
    <w:p w:rsidR="003C2922" w:rsidRDefault="003C2922">
      <w:pPr>
        <w:pStyle w:val="TOC2"/>
        <w:rPr>
          <w:rFonts w:asciiTheme="minorHAnsi" w:eastAsiaTheme="minorEastAsia" w:hAnsiTheme="minorHAnsi" w:cstheme="minorBidi"/>
          <w:sz w:val="22"/>
          <w:szCs w:val="22"/>
        </w:rPr>
      </w:pPr>
      <w:r>
        <w:t>5.5</w:t>
      </w:r>
      <w:r>
        <w:rPr>
          <w:rFonts w:asciiTheme="minorHAnsi" w:eastAsiaTheme="minorEastAsia" w:hAnsiTheme="minorHAnsi" w:cstheme="minorBidi"/>
          <w:sz w:val="22"/>
          <w:szCs w:val="22"/>
        </w:rPr>
        <w:tab/>
      </w:r>
      <w:r>
        <w:t>Klassen, Module, Komponenten</w:t>
      </w:r>
      <w:r>
        <w:tab/>
      </w:r>
      <w:r>
        <w:fldChar w:fldCharType="begin"/>
      </w:r>
      <w:r>
        <w:instrText xml:space="preserve"> PAGEREF _Toc234923335 \h </w:instrText>
      </w:r>
      <w:r>
        <w:fldChar w:fldCharType="separate"/>
      </w:r>
      <w:r>
        <w:t>13</w:t>
      </w:r>
      <w:r>
        <w:fldChar w:fldCharType="end"/>
      </w:r>
    </w:p>
    <w:p w:rsidR="003C2922" w:rsidRDefault="003C2922">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Automatisierbare Testarten</w:t>
      </w:r>
      <w:r>
        <w:tab/>
      </w:r>
      <w:r>
        <w:fldChar w:fldCharType="begin"/>
      </w:r>
      <w:r>
        <w:instrText xml:space="preserve"> PAGEREF _Toc234923336 \h </w:instrText>
      </w:r>
      <w:r>
        <w:fldChar w:fldCharType="separate"/>
      </w:r>
      <w:r>
        <w:t>14</w:t>
      </w:r>
      <w:r>
        <w:fldChar w:fldCharType="end"/>
      </w:r>
    </w:p>
    <w:p w:rsidR="003C2922" w:rsidRPr="003C2922" w:rsidRDefault="003C2922">
      <w:pPr>
        <w:pStyle w:val="TOC2"/>
        <w:rPr>
          <w:rFonts w:asciiTheme="minorHAnsi" w:eastAsiaTheme="minorEastAsia" w:hAnsiTheme="minorHAnsi" w:cstheme="minorBidi"/>
          <w:sz w:val="22"/>
          <w:szCs w:val="22"/>
          <w:lang w:val="en-US"/>
        </w:rPr>
      </w:pPr>
      <w:r w:rsidRPr="003C2922">
        <w:rPr>
          <w:lang w:val="en-US"/>
        </w:rPr>
        <w:t>6.1</w:t>
      </w:r>
      <w:r w:rsidRPr="003C2922">
        <w:rPr>
          <w:rFonts w:asciiTheme="minorHAnsi" w:eastAsiaTheme="minorEastAsia" w:hAnsiTheme="minorHAnsi" w:cstheme="minorBidi"/>
          <w:sz w:val="22"/>
          <w:szCs w:val="22"/>
          <w:lang w:val="en-US"/>
        </w:rPr>
        <w:tab/>
      </w:r>
      <w:r w:rsidRPr="003C2922">
        <w:rPr>
          <w:lang w:val="en-US"/>
        </w:rPr>
        <w:t>Modul-/ Unit-/ Komponententests</w:t>
      </w:r>
      <w:r w:rsidRPr="003C2922">
        <w:rPr>
          <w:lang w:val="en-US"/>
        </w:rPr>
        <w:tab/>
      </w:r>
      <w:r>
        <w:fldChar w:fldCharType="begin"/>
      </w:r>
      <w:r w:rsidRPr="003C2922">
        <w:rPr>
          <w:lang w:val="en-US"/>
        </w:rPr>
        <w:instrText xml:space="preserve"> PAGEREF _Toc234923337 \h </w:instrText>
      </w:r>
      <w:r>
        <w:fldChar w:fldCharType="separate"/>
      </w:r>
      <w:r w:rsidRPr="003C2922">
        <w:rPr>
          <w:lang w:val="en-US"/>
        </w:rPr>
        <w:t>14</w:t>
      </w:r>
      <w:r>
        <w:fldChar w:fldCharType="end"/>
      </w:r>
    </w:p>
    <w:p w:rsidR="003C2922" w:rsidRPr="003C2922" w:rsidRDefault="003C2922">
      <w:pPr>
        <w:pStyle w:val="TOC2"/>
        <w:rPr>
          <w:rFonts w:asciiTheme="minorHAnsi" w:eastAsiaTheme="minorEastAsia" w:hAnsiTheme="minorHAnsi" w:cstheme="minorBidi"/>
          <w:sz w:val="22"/>
          <w:szCs w:val="22"/>
          <w:lang w:val="en-US"/>
        </w:rPr>
      </w:pPr>
      <w:r w:rsidRPr="003C2922">
        <w:rPr>
          <w:lang w:val="en-US"/>
        </w:rPr>
        <w:t>6.2</w:t>
      </w:r>
      <w:r w:rsidRPr="003C2922">
        <w:rPr>
          <w:rFonts w:asciiTheme="minorHAnsi" w:eastAsiaTheme="minorEastAsia" w:hAnsiTheme="minorHAnsi" w:cstheme="minorBidi"/>
          <w:sz w:val="22"/>
          <w:szCs w:val="22"/>
          <w:lang w:val="en-US"/>
        </w:rPr>
        <w:tab/>
      </w:r>
      <w:r w:rsidRPr="003C2922">
        <w:rPr>
          <w:lang w:val="en-US"/>
        </w:rPr>
        <w:t>Integrationstests</w:t>
      </w:r>
      <w:r w:rsidRPr="003C2922">
        <w:rPr>
          <w:lang w:val="en-US"/>
        </w:rPr>
        <w:tab/>
      </w:r>
      <w:r>
        <w:fldChar w:fldCharType="begin"/>
      </w:r>
      <w:r w:rsidRPr="003C2922">
        <w:rPr>
          <w:lang w:val="en-US"/>
        </w:rPr>
        <w:instrText xml:space="preserve"> PAGEREF _Toc234923338 \h </w:instrText>
      </w:r>
      <w:r>
        <w:fldChar w:fldCharType="separate"/>
      </w:r>
      <w:r w:rsidRPr="003C2922">
        <w:rPr>
          <w:lang w:val="en-US"/>
        </w:rPr>
        <w:t>14</w:t>
      </w:r>
      <w:r>
        <w:fldChar w:fldCharType="end"/>
      </w:r>
    </w:p>
    <w:p w:rsidR="003C2922" w:rsidRPr="003C2922" w:rsidRDefault="003C2922">
      <w:pPr>
        <w:pStyle w:val="TOC2"/>
        <w:rPr>
          <w:rFonts w:asciiTheme="minorHAnsi" w:eastAsiaTheme="minorEastAsia" w:hAnsiTheme="minorHAnsi" w:cstheme="minorBidi"/>
          <w:sz w:val="22"/>
          <w:szCs w:val="22"/>
          <w:lang w:val="en-US"/>
        </w:rPr>
      </w:pPr>
      <w:r w:rsidRPr="003C2922">
        <w:rPr>
          <w:lang w:val="en-US"/>
        </w:rPr>
        <w:t>6.3</w:t>
      </w:r>
      <w:r w:rsidRPr="003C2922">
        <w:rPr>
          <w:rFonts w:asciiTheme="minorHAnsi" w:eastAsiaTheme="minorEastAsia" w:hAnsiTheme="minorHAnsi" w:cstheme="minorBidi"/>
          <w:sz w:val="22"/>
          <w:szCs w:val="22"/>
          <w:lang w:val="en-US"/>
        </w:rPr>
        <w:tab/>
      </w:r>
      <w:r w:rsidRPr="003C2922">
        <w:rPr>
          <w:lang w:val="en-US"/>
        </w:rPr>
        <w:t>Smoketests</w:t>
      </w:r>
      <w:r w:rsidRPr="003C2922">
        <w:rPr>
          <w:lang w:val="en-US"/>
        </w:rPr>
        <w:tab/>
      </w:r>
      <w:r>
        <w:fldChar w:fldCharType="begin"/>
      </w:r>
      <w:r w:rsidRPr="003C2922">
        <w:rPr>
          <w:lang w:val="en-US"/>
        </w:rPr>
        <w:instrText xml:space="preserve"> PAGEREF _Toc234923339 \h </w:instrText>
      </w:r>
      <w:r>
        <w:fldChar w:fldCharType="separate"/>
      </w:r>
      <w:r w:rsidRPr="003C2922">
        <w:rPr>
          <w:lang w:val="en-US"/>
        </w:rPr>
        <w:t>14</w:t>
      </w:r>
      <w:r>
        <w:fldChar w:fldCharType="end"/>
      </w:r>
    </w:p>
    <w:p w:rsidR="003C2922" w:rsidRDefault="003C2922">
      <w:pPr>
        <w:pStyle w:val="TOC2"/>
        <w:rPr>
          <w:rFonts w:asciiTheme="minorHAnsi" w:eastAsiaTheme="minorEastAsia" w:hAnsiTheme="minorHAnsi" w:cstheme="minorBidi"/>
          <w:sz w:val="22"/>
          <w:szCs w:val="22"/>
        </w:rPr>
      </w:pPr>
      <w:r>
        <w:t>6.4</w:t>
      </w:r>
      <w:r>
        <w:rPr>
          <w:rFonts w:asciiTheme="minorHAnsi" w:eastAsiaTheme="minorEastAsia" w:hAnsiTheme="minorHAnsi" w:cstheme="minorBidi"/>
          <w:sz w:val="22"/>
          <w:szCs w:val="22"/>
        </w:rPr>
        <w:tab/>
      </w:r>
      <w:r>
        <w:t>Funktionstests</w:t>
      </w:r>
      <w:r>
        <w:tab/>
      </w:r>
      <w:r>
        <w:fldChar w:fldCharType="begin"/>
      </w:r>
      <w:r>
        <w:instrText xml:space="preserve"> PAGEREF _Toc234923340 \h </w:instrText>
      </w:r>
      <w:r>
        <w:fldChar w:fldCharType="separate"/>
      </w:r>
      <w:r>
        <w:t>14</w:t>
      </w:r>
      <w:r>
        <w:fldChar w:fldCharType="end"/>
      </w:r>
    </w:p>
    <w:p w:rsidR="003C2922" w:rsidRDefault="003C2922">
      <w:pPr>
        <w:pStyle w:val="TOC2"/>
        <w:rPr>
          <w:rFonts w:asciiTheme="minorHAnsi" w:eastAsiaTheme="minorEastAsia" w:hAnsiTheme="minorHAnsi" w:cstheme="minorBidi"/>
          <w:sz w:val="22"/>
          <w:szCs w:val="22"/>
        </w:rPr>
      </w:pPr>
      <w:r>
        <w:t>6.5</w:t>
      </w:r>
      <w:r>
        <w:rPr>
          <w:rFonts w:asciiTheme="minorHAnsi" w:eastAsiaTheme="minorEastAsia" w:hAnsiTheme="minorHAnsi" w:cstheme="minorBidi"/>
          <w:sz w:val="22"/>
          <w:szCs w:val="22"/>
        </w:rPr>
        <w:tab/>
      </w:r>
      <w:r>
        <w:t>Systemtests</w:t>
      </w:r>
      <w:r>
        <w:tab/>
      </w:r>
      <w:r>
        <w:fldChar w:fldCharType="begin"/>
      </w:r>
      <w:r>
        <w:instrText xml:space="preserve"> PAGEREF _Toc234923341 \h </w:instrText>
      </w:r>
      <w:r>
        <w:fldChar w:fldCharType="separate"/>
      </w:r>
      <w:r>
        <w:t>14</w:t>
      </w:r>
      <w:r>
        <w:fldChar w:fldCharType="end"/>
      </w:r>
    </w:p>
    <w:p w:rsidR="003C2922" w:rsidRDefault="003C2922">
      <w:pPr>
        <w:pStyle w:val="TOC2"/>
        <w:rPr>
          <w:rFonts w:asciiTheme="minorHAnsi" w:eastAsiaTheme="minorEastAsia" w:hAnsiTheme="minorHAnsi" w:cstheme="minorBidi"/>
          <w:sz w:val="22"/>
          <w:szCs w:val="22"/>
        </w:rPr>
      </w:pPr>
      <w:r>
        <w:t>6.6</w:t>
      </w:r>
      <w:r>
        <w:rPr>
          <w:rFonts w:asciiTheme="minorHAnsi" w:eastAsiaTheme="minorEastAsia" w:hAnsiTheme="minorHAnsi" w:cstheme="minorBidi"/>
          <w:sz w:val="22"/>
          <w:szCs w:val="22"/>
        </w:rPr>
        <w:tab/>
      </w:r>
      <w:r>
        <w:t>Regressionstests</w:t>
      </w:r>
      <w:r>
        <w:tab/>
      </w:r>
      <w:r>
        <w:fldChar w:fldCharType="begin"/>
      </w:r>
      <w:r>
        <w:instrText xml:space="preserve"> PAGEREF _Toc234923342 \h </w:instrText>
      </w:r>
      <w:r>
        <w:fldChar w:fldCharType="separate"/>
      </w:r>
      <w:r>
        <w:t>14</w:t>
      </w:r>
      <w:r>
        <w:fldChar w:fldCharType="end"/>
      </w:r>
    </w:p>
    <w:p w:rsidR="003C2922" w:rsidRDefault="003C2922">
      <w:pPr>
        <w:pStyle w:val="TOC2"/>
        <w:rPr>
          <w:rFonts w:asciiTheme="minorHAnsi" w:eastAsiaTheme="minorEastAsia" w:hAnsiTheme="minorHAnsi" w:cstheme="minorBidi"/>
          <w:sz w:val="22"/>
          <w:szCs w:val="22"/>
        </w:rPr>
      </w:pPr>
      <w:r>
        <w:t>6.7</w:t>
      </w:r>
      <w:r>
        <w:rPr>
          <w:rFonts w:asciiTheme="minorHAnsi" w:eastAsiaTheme="minorEastAsia" w:hAnsiTheme="minorHAnsi" w:cstheme="minorBidi"/>
          <w:sz w:val="22"/>
          <w:szCs w:val="22"/>
        </w:rPr>
        <w:tab/>
      </w:r>
      <w:r>
        <w:t>Performance- / Lasttests</w:t>
      </w:r>
      <w:r>
        <w:tab/>
      </w:r>
      <w:r>
        <w:fldChar w:fldCharType="begin"/>
      </w:r>
      <w:r>
        <w:instrText xml:space="preserve"> PAGEREF _Toc234923343 \h </w:instrText>
      </w:r>
      <w:r>
        <w:fldChar w:fldCharType="separate"/>
      </w:r>
      <w:r>
        <w:t>14</w:t>
      </w:r>
      <w:r>
        <w:fldChar w:fldCharType="end"/>
      </w:r>
    </w:p>
    <w:p w:rsidR="003C2922" w:rsidRDefault="003C2922">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Werkzeuge für das Testen</w:t>
      </w:r>
      <w:r>
        <w:tab/>
      </w:r>
      <w:r>
        <w:fldChar w:fldCharType="begin"/>
      </w:r>
      <w:r>
        <w:instrText xml:space="preserve"> PAGEREF _Toc234923344 \h </w:instrText>
      </w:r>
      <w:r>
        <w:fldChar w:fldCharType="separate"/>
      </w:r>
      <w:r>
        <w:t>15</w:t>
      </w:r>
      <w:r>
        <w:fldChar w:fldCharType="end"/>
      </w:r>
    </w:p>
    <w:p w:rsidR="003C2922" w:rsidRDefault="003C2922">
      <w:pPr>
        <w:pStyle w:val="TOC2"/>
        <w:rPr>
          <w:rFonts w:asciiTheme="minorHAnsi" w:eastAsiaTheme="minorEastAsia" w:hAnsiTheme="minorHAnsi" w:cstheme="minorBidi"/>
          <w:sz w:val="22"/>
          <w:szCs w:val="22"/>
        </w:rPr>
      </w:pPr>
      <w:r>
        <w:t>7.1</w:t>
      </w:r>
      <w:r>
        <w:rPr>
          <w:rFonts w:asciiTheme="minorHAnsi" w:eastAsiaTheme="minorEastAsia" w:hAnsiTheme="minorHAnsi" w:cstheme="minorBidi"/>
          <w:sz w:val="22"/>
          <w:szCs w:val="22"/>
        </w:rPr>
        <w:tab/>
      </w:r>
      <w:r>
        <w:t>Quality Center</w:t>
      </w:r>
      <w:r>
        <w:tab/>
      </w:r>
      <w:r>
        <w:fldChar w:fldCharType="begin"/>
      </w:r>
      <w:r>
        <w:instrText xml:space="preserve"> PAGEREF _Toc234923345 \h </w:instrText>
      </w:r>
      <w:r>
        <w:fldChar w:fldCharType="separate"/>
      </w:r>
      <w:r>
        <w:t>15</w:t>
      </w:r>
      <w:r>
        <w:fldChar w:fldCharType="end"/>
      </w:r>
    </w:p>
    <w:p w:rsidR="003C2922" w:rsidRDefault="003C2922">
      <w:pPr>
        <w:pStyle w:val="TOC2"/>
        <w:rPr>
          <w:rFonts w:asciiTheme="minorHAnsi" w:eastAsiaTheme="minorEastAsia" w:hAnsiTheme="minorHAnsi" w:cstheme="minorBidi"/>
          <w:sz w:val="22"/>
          <w:szCs w:val="22"/>
        </w:rPr>
      </w:pPr>
      <w:r>
        <w:t>7.2</w:t>
      </w:r>
      <w:r>
        <w:rPr>
          <w:rFonts w:asciiTheme="minorHAnsi" w:eastAsiaTheme="minorEastAsia" w:hAnsiTheme="minorHAnsi" w:cstheme="minorBidi"/>
          <w:sz w:val="22"/>
          <w:szCs w:val="22"/>
        </w:rPr>
        <w:tab/>
      </w:r>
      <w:r>
        <w:t>Werkzeuge für die Automatisierung von Tests</w:t>
      </w:r>
      <w:r>
        <w:tab/>
      </w:r>
      <w:r>
        <w:fldChar w:fldCharType="begin"/>
      </w:r>
      <w:r>
        <w:instrText xml:space="preserve"> PAGEREF _Toc234923346 \h </w:instrText>
      </w:r>
      <w:r>
        <w:fldChar w:fldCharType="separate"/>
      </w:r>
      <w:r>
        <w:t>15</w:t>
      </w:r>
      <w:r>
        <w:fldChar w:fldCharType="end"/>
      </w:r>
    </w:p>
    <w:p w:rsidR="003C2922" w:rsidRDefault="003C2922">
      <w:pPr>
        <w:pStyle w:val="TOC3"/>
        <w:tabs>
          <w:tab w:val="left" w:pos="1540"/>
        </w:tabs>
        <w:rPr>
          <w:rFonts w:asciiTheme="minorHAnsi" w:eastAsiaTheme="minorEastAsia" w:hAnsiTheme="minorHAnsi" w:cstheme="minorBidi"/>
          <w:sz w:val="22"/>
          <w:szCs w:val="22"/>
        </w:rPr>
      </w:pPr>
      <w:r>
        <w:t>7.2.1</w:t>
      </w:r>
      <w:r>
        <w:rPr>
          <w:rFonts w:asciiTheme="minorHAnsi" w:eastAsiaTheme="minorEastAsia" w:hAnsiTheme="minorHAnsi" w:cstheme="minorBidi"/>
          <w:sz w:val="22"/>
          <w:szCs w:val="22"/>
        </w:rPr>
        <w:tab/>
      </w:r>
      <w:r>
        <w:t>Quicktest Professional</w:t>
      </w:r>
      <w:r>
        <w:tab/>
      </w:r>
      <w:r>
        <w:fldChar w:fldCharType="begin"/>
      </w:r>
      <w:r>
        <w:instrText xml:space="preserve"> PAGEREF _Toc234923347 \h </w:instrText>
      </w:r>
      <w:r>
        <w:fldChar w:fldCharType="separate"/>
      </w:r>
      <w:r>
        <w:t>15</w:t>
      </w:r>
      <w:r>
        <w:fldChar w:fldCharType="end"/>
      </w:r>
    </w:p>
    <w:p w:rsidR="003C2922" w:rsidRDefault="003C2922">
      <w:pPr>
        <w:pStyle w:val="TOC3"/>
        <w:tabs>
          <w:tab w:val="left" w:pos="1540"/>
        </w:tabs>
        <w:rPr>
          <w:rFonts w:asciiTheme="minorHAnsi" w:eastAsiaTheme="minorEastAsia" w:hAnsiTheme="minorHAnsi" w:cstheme="minorBidi"/>
          <w:sz w:val="22"/>
          <w:szCs w:val="22"/>
        </w:rPr>
      </w:pPr>
      <w:r>
        <w:t>7.2.2</w:t>
      </w:r>
      <w:r>
        <w:rPr>
          <w:rFonts w:asciiTheme="minorHAnsi" w:eastAsiaTheme="minorEastAsia" w:hAnsiTheme="minorHAnsi" w:cstheme="minorBidi"/>
          <w:sz w:val="22"/>
          <w:szCs w:val="22"/>
        </w:rPr>
        <w:tab/>
      </w:r>
      <w:r>
        <w:t>Selenium</w:t>
      </w:r>
      <w:r>
        <w:tab/>
      </w:r>
      <w:r>
        <w:fldChar w:fldCharType="begin"/>
      </w:r>
      <w:r>
        <w:instrText xml:space="preserve"> PAGEREF _Toc234923348 \h </w:instrText>
      </w:r>
      <w:r>
        <w:fldChar w:fldCharType="separate"/>
      </w:r>
      <w:r>
        <w:t>16</w:t>
      </w:r>
      <w:r>
        <w:fldChar w:fldCharType="end"/>
      </w:r>
    </w:p>
    <w:p w:rsidR="003C2922" w:rsidRDefault="003C2922">
      <w:pPr>
        <w:pStyle w:val="TOC2"/>
        <w:rPr>
          <w:rFonts w:asciiTheme="minorHAnsi" w:eastAsiaTheme="minorEastAsia" w:hAnsiTheme="minorHAnsi" w:cstheme="minorBidi"/>
          <w:sz w:val="22"/>
          <w:szCs w:val="22"/>
        </w:rPr>
      </w:pPr>
      <w:r>
        <w:t>7.3</w:t>
      </w:r>
      <w:r>
        <w:rPr>
          <w:rFonts w:asciiTheme="minorHAnsi" w:eastAsiaTheme="minorEastAsia" w:hAnsiTheme="minorHAnsi" w:cstheme="minorBidi"/>
          <w:sz w:val="22"/>
          <w:szCs w:val="22"/>
        </w:rPr>
        <w:tab/>
      </w:r>
      <w:r>
        <w:t>Simulatoren / Generatoren</w:t>
      </w:r>
      <w:r>
        <w:tab/>
      </w:r>
      <w:r>
        <w:fldChar w:fldCharType="begin"/>
      </w:r>
      <w:r>
        <w:instrText xml:space="preserve"> PAGEREF _Toc234923349 \h </w:instrText>
      </w:r>
      <w:r>
        <w:fldChar w:fldCharType="separate"/>
      </w:r>
      <w:r>
        <w:t>16</w:t>
      </w:r>
      <w:r>
        <w:fldChar w:fldCharType="end"/>
      </w:r>
    </w:p>
    <w:p w:rsidR="003C2922" w:rsidRDefault="003C2922">
      <w:pPr>
        <w:pStyle w:val="TOC1"/>
        <w:rPr>
          <w:rFonts w:asciiTheme="minorHAnsi" w:eastAsiaTheme="minorEastAsia" w:hAnsiTheme="minorHAnsi" w:cstheme="minorBidi"/>
          <w:b w:val="0"/>
          <w:sz w:val="22"/>
          <w:szCs w:val="22"/>
        </w:rPr>
      </w:pPr>
      <w:r>
        <w:t>8</w:t>
      </w:r>
      <w:r>
        <w:rPr>
          <w:rFonts w:asciiTheme="minorHAnsi" w:eastAsiaTheme="minorEastAsia" w:hAnsiTheme="minorHAnsi" w:cstheme="minorBidi"/>
          <w:b w:val="0"/>
          <w:sz w:val="22"/>
          <w:szCs w:val="22"/>
        </w:rPr>
        <w:tab/>
      </w:r>
      <w:r>
        <w:t>Komponenten des Testsystems</w:t>
      </w:r>
      <w:r>
        <w:tab/>
      </w:r>
      <w:r>
        <w:fldChar w:fldCharType="begin"/>
      </w:r>
      <w:r>
        <w:instrText xml:space="preserve"> PAGEREF _Toc234923350 \h </w:instrText>
      </w:r>
      <w:r>
        <w:fldChar w:fldCharType="separate"/>
      </w:r>
      <w:r>
        <w:t>17</w:t>
      </w:r>
      <w:r>
        <w:fldChar w:fldCharType="end"/>
      </w:r>
    </w:p>
    <w:p w:rsidR="003C2922" w:rsidRDefault="003C2922">
      <w:pPr>
        <w:pStyle w:val="TOC2"/>
        <w:rPr>
          <w:rFonts w:asciiTheme="minorHAnsi" w:eastAsiaTheme="minorEastAsia" w:hAnsiTheme="minorHAnsi" w:cstheme="minorBidi"/>
          <w:sz w:val="22"/>
          <w:szCs w:val="22"/>
        </w:rPr>
      </w:pPr>
      <w:r>
        <w:t>8.1</w:t>
      </w:r>
      <w:r>
        <w:rPr>
          <w:rFonts w:asciiTheme="minorHAnsi" w:eastAsiaTheme="minorEastAsia" w:hAnsiTheme="minorHAnsi" w:cstheme="minorBidi"/>
          <w:sz w:val="22"/>
          <w:szCs w:val="22"/>
        </w:rPr>
        <w:tab/>
      </w:r>
      <w:r>
        <w:t>SCS – Test-Workstation</w:t>
      </w:r>
      <w:r>
        <w:tab/>
      </w:r>
      <w:r>
        <w:fldChar w:fldCharType="begin"/>
      </w:r>
      <w:r>
        <w:instrText xml:space="preserve"> PAGEREF _Toc234923351 \h </w:instrText>
      </w:r>
      <w:r>
        <w:fldChar w:fldCharType="separate"/>
      </w:r>
      <w:r>
        <w:t>17</w:t>
      </w:r>
      <w:r>
        <w:fldChar w:fldCharType="end"/>
      </w:r>
    </w:p>
    <w:p w:rsidR="003C2922" w:rsidRDefault="003C2922">
      <w:pPr>
        <w:pStyle w:val="TOC3"/>
        <w:tabs>
          <w:tab w:val="left" w:pos="1540"/>
        </w:tabs>
        <w:rPr>
          <w:rFonts w:asciiTheme="minorHAnsi" w:eastAsiaTheme="minorEastAsia" w:hAnsiTheme="minorHAnsi" w:cstheme="minorBidi"/>
          <w:sz w:val="22"/>
          <w:szCs w:val="22"/>
        </w:rPr>
      </w:pPr>
      <w:r>
        <w:t>8.1.1</w:t>
      </w:r>
      <w:r>
        <w:rPr>
          <w:rFonts w:asciiTheme="minorHAnsi" w:eastAsiaTheme="minorEastAsia" w:hAnsiTheme="minorHAnsi" w:cstheme="minorBidi"/>
          <w:sz w:val="22"/>
          <w:szCs w:val="22"/>
        </w:rPr>
        <w:tab/>
      </w:r>
      <w:r>
        <w:t>Hardware</w:t>
      </w:r>
      <w:r>
        <w:tab/>
      </w:r>
      <w:r>
        <w:fldChar w:fldCharType="begin"/>
      </w:r>
      <w:r>
        <w:instrText xml:space="preserve"> PAGEREF _Toc234923352 \h </w:instrText>
      </w:r>
      <w:r>
        <w:fldChar w:fldCharType="separate"/>
      </w:r>
      <w:r>
        <w:t>18</w:t>
      </w:r>
      <w:r>
        <w:fldChar w:fldCharType="end"/>
      </w:r>
    </w:p>
    <w:p w:rsidR="003C2922" w:rsidRDefault="003C2922">
      <w:pPr>
        <w:pStyle w:val="TOC3"/>
        <w:tabs>
          <w:tab w:val="left" w:pos="1540"/>
        </w:tabs>
        <w:rPr>
          <w:rFonts w:asciiTheme="minorHAnsi" w:eastAsiaTheme="minorEastAsia" w:hAnsiTheme="minorHAnsi" w:cstheme="minorBidi"/>
          <w:sz w:val="22"/>
          <w:szCs w:val="22"/>
        </w:rPr>
      </w:pPr>
      <w:r>
        <w:t>8.1.2</w:t>
      </w:r>
      <w:r>
        <w:rPr>
          <w:rFonts w:asciiTheme="minorHAnsi" w:eastAsiaTheme="minorEastAsia" w:hAnsiTheme="minorHAnsi" w:cstheme="minorBidi"/>
          <w:sz w:val="22"/>
          <w:szCs w:val="22"/>
        </w:rPr>
        <w:tab/>
      </w:r>
      <w:r>
        <w:t>Software auf dem Test-Host</w:t>
      </w:r>
      <w:r>
        <w:tab/>
      </w:r>
      <w:r>
        <w:fldChar w:fldCharType="begin"/>
      </w:r>
      <w:r>
        <w:instrText xml:space="preserve"> PAGEREF _Toc234923353 \h </w:instrText>
      </w:r>
      <w:r>
        <w:fldChar w:fldCharType="separate"/>
      </w:r>
      <w:r>
        <w:t>18</w:t>
      </w:r>
      <w:r>
        <w:fldChar w:fldCharType="end"/>
      </w:r>
    </w:p>
    <w:p w:rsidR="003C2922" w:rsidRDefault="003C2922">
      <w:pPr>
        <w:pStyle w:val="TOC2"/>
        <w:rPr>
          <w:rFonts w:asciiTheme="minorHAnsi" w:eastAsiaTheme="minorEastAsia" w:hAnsiTheme="minorHAnsi" w:cstheme="minorBidi"/>
          <w:sz w:val="22"/>
          <w:szCs w:val="22"/>
        </w:rPr>
      </w:pPr>
      <w:r>
        <w:t>8.2</w:t>
      </w:r>
      <w:r>
        <w:rPr>
          <w:rFonts w:asciiTheme="minorHAnsi" w:eastAsiaTheme="minorEastAsia" w:hAnsiTheme="minorHAnsi" w:cstheme="minorBidi"/>
          <w:sz w:val="22"/>
          <w:szCs w:val="22"/>
        </w:rPr>
        <w:tab/>
      </w:r>
      <w:r>
        <w:t>Infrastruktur</w:t>
      </w:r>
      <w:r>
        <w:tab/>
      </w:r>
      <w:r>
        <w:fldChar w:fldCharType="begin"/>
      </w:r>
      <w:r>
        <w:instrText xml:space="preserve"> PAGEREF _Toc234923354 \h </w:instrText>
      </w:r>
      <w:r>
        <w:fldChar w:fldCharType="separate"/>
      </w:r>
      <w:r>
        <w:t>18</w:t>
      </w:r>
      <w:r>
        <w:fldChar w:fldCharType="end"/>
      </w:r>
    </w:p>
    <w:p w:rsidR="003C2922" w:rsidRDefault="003C2922">
      <w:pPr>
        <w:pStyle w:val="TOC2"/>
        <w:rPr>
          <w:rFonts w:asciiTheme="minorHAnsi" w:eastAsiaTheme="minorEastAsia" w:hAnsiTheme="minorHAnsi" w:cstheme="minorBidi"/>
          <w:sz w:val="22"/>
          <w:szCs w:val="22"/>
        </w:rPr>
      </w:pPr>
      <w:r>
        <w:t>8.3</w:t>
      </w:r>
      <w:r>
        <w:rPr>
          <w:rFonts w:asciiTheme="minorHAnsi" w:eastAsiaTheme="minorEastAsia" w:hAnsiTheme="minorHAnsi" w:cstheme="minorBidi"/>
          <w:sz w:val="22"/>
          <w:szCs w:val="22"/>
        </w:rPr>
        <w:tab/>
      </w:r>
      <w:r>
        <w:t>Netzwerkzugriffe</w:t>
      </w:r>
      <w:r>
        <w:tab/>
      </w:r>
      <w:r>
        <w:fldChar w:fldCharType="begin"/>
      </w:r>
      <w:r>
        <w:instrText xml:space="preserve"> PAGEREF _Toc234923355 \h </w:instrText>
      </w:r>
      <w:r>
        <w:fldChar w:fldCharType="separate"/>
      </w:r>
      <w:r>
        <w:t>18</w:t>
      </w:r>
      <w:r>
        <w:fldChar w:fldCharType="end"/>
      </w:r>
    </w:p>
    <w:p w:rsidR="003C2922" w:rsidRDefault="003C2922">
      <w:pPr>
        <w:pStyle w:val="TOC1"/>
        <w:rPr>
          <w:rFonts w:asciiTheme="minorHAnsi" w:eastAsiaTheme="minorEastAsia" w:hAnsiTheme="minorHAnsi" w:cstheme="minorBidi"/>
          <w:b w:val="0"/>
          <w:sz w:val="22"/>
          <w:szCs w:val="22"/>
        </w:rPr>
      </w:pPr>
      <w:r>
        <w:t>9</w:t>
      </w:r>
      <w:r>
        <w:rPr>
          <w:rFonts w:asciiTheme="minorHAnsi" w:eastAsiaTheme="minorEastAsia" w:hAnsiTheme="minorHAnsi" w:cstheme="minorBidi"/>
          <w:b w:val="0"/>
          <w:sz w:val="22"/>
          <w:szCs w:val="22"/>
        </w:rPr>
        <w:tab/>
      </w:r>
      <w:r>
        <w:t>Abschliessende Bemerkung</w:t>
      </w:r>
      <w:r>
        <w:tab/>
      </w:r>
      <w:r>
        <w:fldChar w:fldCharType="begin"/>
      </w:r>
      <w:r>
        <w:instrText xml:space="preserve"> PAGEREF _Toc234923356 \h </w:instrText>
      </w:r>
      <w:r>
        <w:fldChar w:fldCharType="separate"/>
      </w:r>
      <w:r>
        <w:t>19</w:t>
      </w:r>
      <w:r>
        <w:fldChar w:fldCharType="end"/>
      </w:r>
    </w:p>
    <w:p w:rsidR="003C2922" w:rsidRDefault="003C2922">
      <w:pPr>
        <w:pStyle w:val="TOC1"/>
        <w:rPr>
          <w:rFonts w:asciiTheme="minorHAnsi" w:eastAsiaTheme="minorEastAsia" w:hAnsiTheme="minorHAnsi" w:cstheme="minorBidi"/>
          <w:b w:val="0"/>
          <w:sz w:val="22"/>
          <w:szCs w:val="22"/>
        </w:rPr>
      </w:pPr>
      <w:r>
        <w:t>10</w:t>
      </w:r>
      <w:r>
        <w:rPr>
          <w:rFonts w:asciiTheme="minorHAnsi" w:eastAsiaTheme="minorEastAsia" w:hAnsiTheme="minorHAnsi" w:cstheme="minorBidi"/>
          <w:b w:val="0"/>
          <w:sz w:val="22"/>
          <w:szCs w:val="22"/>
        </w:rPr>
        <w:tab/>
      </w:r>
      <w:r>
        <w:t>Anhang</w:t>
      </w:r>
      <w:r>
        <w:tab/>
      </w:r>
      <w:r>
        <w:fldChar w:fldCharType="begin"/>
      </w:r>
      <w:r>
        <w:instrText xml:space="preserve"> PAGEREF _Toc234923357 \h </w:instrText>
      </w:r>
      <w:r>
        <w:fldChar w:fldCharType="separate"/>
      </w:r>
      <w:r>
        <w:t>20</w:t>
      </w:r>
      <w:r>
        <w:fldChar w:fldCharType="end"/>
      </w:r>
    </w:p>
    <w:p w:rsidR="003C2922" w:rsidRDefault="003C2922">
      <w:pPr>
        <w:pStyle w:val="TOC1"/>
        <w:rPr>
          <w:rFonts w:asciiTheme="minorHAnsi" w:eastAsiaTheme="minorEastAsia" w:hAnsiTheme="minorHAnsi" w:cstheme="minorBidi"/>
          <w:b w:val="0"/>
          <w:sz w:val="22"/>
          <w:szCs w:val="22"/>
        </w:rPr>
      </w:pPr>
      <w:r>
        <w:t>Software für Test-Workstation</w:t>
      </w:r>
      <w:r>
        <w:tab/>
      </w:r>
      <w:r>
        <w:fldChar w:fldCharType="begin"/>
      </w:r>
      <w:r>
        <w:instrText xml:space="preserve"> PAGEREF _Toc234923358 \h </w:instrText>
      </w:r>
      <w:r>
        <w:fldChar w:fldCharType="separate"/>
      </w:r>
      <w:r>
        <w:t>20</w:t>
      </w:r>
      <w:r>
        <w:fldChar w:fldCharType="end"/>
      </w:r>
    </w:p>
    <w:p w:rsidR="003C4860" w:rsidRPr="00277766" w:rsidRDefault="001A1AC1" w:rsidP="001B191A">
      <w:pPr>
        <w:tabs>
          <w:tab w:val="left" w:pos="2835"/>
        </w:tabs>
        <w:sectPr w:rsidR="003C4860" w:rsidRPr="00277766" w:rsidSect="00465BA0">
          <w:headerReference w:type="default" r:id="rId9"/>
          <w:footerReference w:type="default" r:id="rId10"/>
          <w:headerReference w:type="first" r:id="rId11"/>
          <w:footerReference w:type="first" r:id="rId12"/>
          <w:pgSz w:w="11907" w:h="16840" w:code="9"/>
          <w:pgMar w:top="1440" w:right="1418" w:bottom="1440" w:left="1418" w:header="720" w:footer="720" w:gutter="0"/>
          <w:cols w:space="720"/>
          <w:titlePg/>
        </w:sectPr>
      </w:pPr>
      <w:r w:rsidRPr="00277766">
        <w:fldChar w:fldCharType="end"/>
      </w:r>
    </w:p>
    <w:p w:rsidR="00BE4D41" w:rsidRPr="00277766" w:rsidRDefault="00BE4D41" w:rsidP="007910CC">
      <w:pPr>
        <w:pStyle w:val="Heading1"/>
      </w:pPr>
      <w:bookmarkStart w:id="5" w:name="_Ref234910156"/>
      <w:bookmarkStart w:id="6" w:name="_Ref234910173"/>
      <w:bookmarkStart w:id="7" w:name="_Toc234923306"/>
      <w:r w:rsidRPr="00277766">
        <w:lastRenderedPageBreak/>
        <w:t>Überblick</w:t>
      </w:r>
      <w:bookmarkEnd w:id="5"/>
      <w:bookmarkEnd w:id="6"/>
      <w:bookmarkEnd w:id="7"/>
    </w:p>
    <w:p w:rsidR="000E1BB7" w:rsidRDefault="00161149" w:rsidP="000E1BB7">
      <w:r w:rsidRPr="00277766">
        <w:t xml:space="preserve">Dieses Dokument ist ein Konzept für die Automatisierung von Tests für das </w:t>
      </w:r>
      <w:r w:rsidRPr="00161149">
        <w:rPr>
          <w:b/>
        </w:rPr>
        <w:t>Service Center System</w:t>
      </w:r>
      <w:r w:rsidR="009421CB">
        <w:t xml:space="preserve"> bzw. </w:t>
      </w:r>
      <w:r w:rsidRPr="009421CB">
        <w:rPr>
          <w:b/>
        </w:rPr>
        <w:t>SCS</w:t>
      </w:r>
      <w:r>
        <w:t xml:space="preserve"> </w:t>
      </w:r>
      <w:r w:rsidRPr="00277766">
        <w:t xml:space="preserve">der </w:t>
      </w:r>
      <w:r w:rsidRPr="00161149">
        <w:rPr>
          <w:b/>
          <w:color w:val="FF0000"/>
        </w:rPr>
        <w:t>S</w:t>
      </w:r>
      <w:r w:rsidR="009421CB">
        <w:rPr>
          <w:b/>
          <w:color w:val="FF0000"/>
        </w:rPr>
        <w:t xml:space="preserve"> </w:t>
      </w:r>
      <w:r w:rsidRPr="00161149">
        <w:rPr>
          <w:b/>
          <w:color w:val="FF0000"/>
        </w:rPr>
        <w:t>I</w:t>
      </w:r>
      <w:r w:rsidR="009421CB">
        <w:rPr>
          <w:b/>
          <w:color w:val="FF0000"/>
        </w:rPr>
        <w:t xml:space="preserve"> </w:t>
      </w:r>
      <w:r w:rsidRPr="00161149">
        <w:rPr>
          <w:b/>
          <w:color w:val="FF0000"/>
        </w:rPr>
        <w:t>X</w:t>
      </w:r>
      <w:r w:rsidRPr="00161149">
        <w:rPr>
          <w:b/>
        </w:rPr>
        <w:t xml:space="preserve"> Card Solutions</w:t>
      </w:r>
      <w:r w:rsidRPr="00277766">
        <w:t>.</w:t>
      </w:r>
      <w:r w:rsidR="000E1BB7">
        <w:t xml:space="preserve"> Das SCS</w:t>
      </w:r>
      <w:r w:rsidR="000E1BB7" w:rsidRPr="00277766">
        <w:t xml:space="preserve"> ist eine firmeninterne Software-Anwendung zum Verwalten von </w:t>
      </w:r>
      <w:r w:rsidR="000E1BB7">
        <w:t>Stammdaten der Kunden, Terminals, Standorten, Kontakten und Logins mit entsprechenden Berechtigungen. Die Komplexität des SCS nimmt kontinuierlich zu und der Testumfang wächst mit der Entwicklung der Software.</w:t>
      </w:r>
    </w:p>
    <w:p w:rsidR="00C50C6F" w:rsidRDefault="00C50C6F" w:rsidP="00161149">
      <w:r>
        <w:t>Mit Hilfe der Testautomatisierung lassen sich metrische</w:t>
      </w:r>
      <w:r w:rsidR="00161149" w:rsidRPr="00277766">
        <w:t xml:space="preserve"> Daten </w:t>
      </w:r>
      <w:r>
        <w:t xml:space="preserve">ermitteln, die es ermöglichen </w:t>
      </w:r>
      <w:r w:rsidR="00B93BDB">
        <w:t>soll</w:t>
      </w:r>
      <w:r>
        <w:t>,</w:t>
      </w:r>
      <w:r w:rsidR="00B93BDB">
        <w:t xml:space="preserve"> je</w:t>
      </w:r>
      <w:r>
        <w:t>den</w:t>
      </w:r>
      <w:r w:rsidR="00B93BDB">
        <w:t xml:space="preserve"> Software-Release </w:t>
      </w:r>
      <w:r>
        <w:t>qualitativ zu bewerten</w:t>
      </w:r>
      <w:r w:rsidR="00161149" w:rsidRPr="00277766">
        <w:t>.</w:t>
      </w:r>
    </w:p>
    <w:p w:rsidR="00C50C6F" w:rsidRDefault="00B93BDB" w:rsidP="00161149">
      <w:r>
        <w:t>Bis</w:t>
      </w:r>
      <w:r w:rsidR="00C50C6F">
        <w:t>lang</w:t>
      </w:r>
      <w:r>
        <w:t xml:space="preserve"> werden Tests manuell ausgeführt.</w:t>
      </w:r>
      <w:r w:rsidR="00C50C6F">
        <w:t xml:space="preserve"> Der Testumfang wächst mit jedem Release und Regressionstests sind bislang kaum oder nur unzureichend möglich.</w:t>
      </w:r>
    </w:p>
    <w:p w:rsidR="00161149" w:rsidRDefault="00E81DA8" w:rsidP="00161149">
      <w:r>
        <w:t>Di</w:t>
      </w:r>
      <w:r w:rsidR="00161149" w:rsidRPr="00277766">
        <w:t xml:space="preserve">e </w:t>
      </w:r>
      <w:r w:rsidR="00B93BDB">
        <w:t>Einführung von a</w:t>
      </w:r>
      <w:r w:rsidR="00161149" w:rsidRPr="00277766">
        <w:t>utomatisie</w:t>
      </w:r>
      <w:r w:rsidR="00B93BDB">
        <w:t>rten Testfällen</w:t>
      </w:r>
      <w:r w:rsidR="00161149" w:rsidRPr="00277766">
        <w:t xml:space="preserve"> </w:t>
      </w:r>
      <w:r>
        <w:t>soll einerseits das Testen erleichtern und anderer</w:t>
      </w:r>
      <w:r w:rsidR="00B93BDB">
        <w:t>seits den</w:t>
      </w:r>
      <w:r>
        <w:t xml:space="preserve"> Tes</w:t>
      </w:r>
      <w:r w:rsidR="00B93BDB">
        <w:t>tumfang</w:t>
      </w:r>
      <w:r>
        <w:t xml:space="preserve"> auswei</w:t>
      </w:r>
      <w:r w:rsidR="00B93BDB">
        <w:t>ten und somit Kosten für das Testen senken.</w:t>
      </w:r>
      <w:r w:rsidR="00C50C6F">
        <w:t xml:space="preserve"> Es </w:t>
      </w:r>
      <w:r w:rsidR="00033F4E">
        <w:t xml:space="preserve">lässt sich ein deutlich grösserer </w:t>
      </w:r>
      <w:r w:rsidR="00161149" w:rsidRPr="00277766">
        <w:t>Funktionsumfang prüf</w:t>
      </w:r>
      <w:r w:rsidR="00033F4E">
        <w:t>en und beliebig oft wiederholen. Bei konstanter Genauigkeit und minimaler Fehlerrate bei</w:t>
      </w:r>
      <w:r w:rsidR="00C50C6F">
        <w:t xml:space="preserve"> der Testausführung</w:t>
      </w:r>
      <w:r w:rsidR="00033F4E">
        <w:t xml:space="preserve"> </w:t>
      </w:r>
      <w:r w:rsidR="00C50C6F">
        <w:t xml:space="preserve">bei </w:t>
      </w:r>
      <w:r w:rsidR="00033F4E">
        <w:t>einer h</w:t>
      </w:r>
      <w:r w:rsidR="00C50C6F">
        <w:t>ohen</w:t>
      </w:r>
      <w:r w:rsidR="00033F4E">
        <w:t xml:space="preserve"> Testabdeckung </w:t>
      </w:r>
      <w:r w:rsidR="00C50C6F">
        <w:t xml:space="preserve">können automatisierte Tests die Qualität der </w:t>
      </w:r>
      <w:r w:rsidR="00C852B1">
        <w:t>Software</w:t>
      </w:r>
      <w:r w:rsidR="00033F4E">
        <w:t xml:space="preserve"> präzise und detailliert analysieren</w:t>
      </w:r>
      <w:r w:rsidR="00C852B1">
        <w:t>.</w:t>
      </w:r>
    </w:p>
    <w:p w:rsidR="00BE4D41" w:rsidRDefault="004D5754" w:rsidP="00BE4D41">
      <w:pPr>
        <w:pStyle w:val="Heading2"/>
      </w:pPr>
      <w:bookmarkStart w:id="8" w:name="_Toc234923307"/>
      <w:r>
        <w:t xml:space="preserve">Zielbestimmung und </w:t>
      </w:r>
      <w:r w:rsidR="00BE4D41" w:rsidRPr="00277766">
        <w:t>Abgrenzung</w:t>
      </w:r>
      <w:bookmarkEnd w:id="8"/>
    </w:p>
    <w:p w:rsidR="00FD164D" w:rsidRDefault="00FD164D" w:rsidP="00FD164D">
      <w:bookmarkStart w:id="9" w:name="_Toc229900746"/>
      <w:r>
        <w:t>Dieses Dokument ist ein Konzept für die Automatisierung.</w:t>
      </w:r>
    </w:p>
    <w:p w:rsidR="0048653A" w:rsidRDefault="00A54F12" w:rsidP="004D5754">
      <w:r>
        <w:t xml:space="preserve">In Anlehnung an das Testkonzept für das SCS </w:t>
      </w:r>
      <w:r w:rsidR="00FD164D">
        <w:t xml:space="preserve">und der Berücksichtigung der vorgegebenen Prozesse </w:t>
      </w:r>
      <w:r>
        <w:t xml:space="preserve">sollen Aufgaben beim Testen </w:t>
      </w:r>
      <w:r w:rsidR="0050347F">
        <w:t>des SCS a</w:t>
      </w:r>
      <w:r>
        <w:t>utomatisiert werden.</w:t>
      </w:r>
    </w:p>
    <w:p w:rsidR="0048653A" w:rsidRDefault="00B0068B" w:rsidP="004D5754">
      <w:r>
        <w:t xml:space="preserve">Ziel ist </w:t>
      </w:r>
      <w:r w:rsidR="00DF174E">
        <w:t xml:space="preserve">vor allem </w:t>
      </w:r>
      <w:r>
        <w:t xml:space="preserve">die </w:t>
      </w:r>
      <w:r w:rsidR="0050347F">
        <w:t xml:space="preserve">Automatisieren </w:t>
      </w:r>
      <w:r w:rsidR="00E716A5">
        <w:t>der</w:t>
      </w:r>
      <w:r w:rsidR="0050347F">
        <w:t xml:space="preserve"> Testausführungen</w:t>
      </w:r>
      <w:r w:rsidR="00EA1809">
        <w:t xml:space="preserve"> von Funktions-, Regressions- und Systemtests</w:t>
      </w:r>
      <w:r w:rsidR="00DF174E">
        <w:t>.</w:t>
      </w:r>
      <w:r w:rsidR="00FD164D">
        <w:t xml:space="preserve"> Weitere Aufgaben, u.a. die Erstellung von Testdaten, die sich ebenfalls automatisieren lassen, sind im Konzept berücksichtigt.</w:t>
      </w:r>
    </w:p>
    <w:p w:rsidR="00DB1464" w:rsidRPr="00277766" w:rsidRDefault="00DB1464" w:rsidP="00DB1464">
      <w:pPr>
        <w:pStyle w:val="Heading2"/>
      </w:pPr>
      <w:bookmarkStart w:id="10" w:name="_Toc234923308"/>
      <w:r w:rsidRPr="00277766">
        <w:t>Referenzen</w:t>
      </w:r>
      <w:bookmarkEnd w:id="9"/>
      <w:bookmarkEnd w:id="10"/>
    </w:p>
    <w:tbl>
      <w:tblPr>
        <w:tblW w:w="9121"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1E0" w:firstRow="1" w:lastRow="1" w:firstColumn="1" w:lastColumn="1" w:noHBand="0" w:noVBand="0"/>
      </w:tblPr>
      <w:tblGrid>
        <w:gridCol w:w="984"/>
        <w:gridCol w:w="6104"/>
        <w:gridCol w:w="2033"/>
      </w:tblGrid>
      <w:tr w:rsidR="00DB1464" w:rsidRPr="00277766" w:rsidTr="002C2383">
        <w:tc>
          <w:tcPr>
            <w:tcW w:w="984"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DB1464" w:rsidRPr="00277766" w:rsidRDefault="00DB1464" w:rsidP="002C2383">
            <w:pPr>
              <w:spacing w:after="0"/>
              <w:jc w:val="left"/>
              <w:rPr>
                <w:b/>
                <w:sz w:val="18"/>
              </w:rPr>
            </w:pPr>
            <w:r w:rsidRPr="00277766">
              <w:rPr>
                <w:b/>
                <w:sz w:val="18"/>
              </w:rPr>
              <w:t>Ref.</w:t>
            </w:r>
          </w:p>
        </w:tc>
        <w:tc>
          <w:tcPr>
            <w:tcW w:w="6104"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DB1464" w:rsidRPr="00277766" w:rsidRDefault="00DB1464" w:rsidP="002C2383">
            <w:pPr>
              <w:spacing w:after="0"/>
              <w:jc w:val="left"/>
              <w:rPr>
                <w:b/>
                <w:sz w:val="18"/>
              </w:rPr>
            </w:pPr>
            <w:r w:rsidRPr="00277766">
              <w:rPr>
                <w:b/>
                <w:sz w:val="18"/>
              </w:rPr>
              <w:t>Bezeichnung</w:t>
            </w:r>
          </w:p>
        </w:tc>
        <w:tc>
          <w:tcPr>
            <w:tcW w:w="2033"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DB1464" w:rsidRPr="00277766" w:rsidRDefault="00DB1464" w:rsidP="002C2383">
            <w:pPr>
              <w:spacing w:after="0"/>
              <w:jc w:val="left"/>
              <w:rPr>
                <w:b/>
                <w:sz w:val="18"/>
              </w:rPr>
            </w:pPr>
            <w:r w:rsidRPr="00277766">
              <w:rPr>
                <w:b/>
                <w:sz w:val="18"/>
              </w:rPr>
              <w:t>Version / Datum</w:t>
            </w:r>
          </w:p>
        </w:tc>
      </w:tr>
      <w:tr w:rsidR="00DB1464" w:rsidRPr="00277766" w:rsidTr="002C2383">
        <w:tc>
          <w:tcPr>
            <w:tcW w:w="984" w:type="dxa"/>
          </w:tcPr>
          <w:p w:rsidR="00DB1464" w:rsidRPr="00277766" w:rsidRDefault="00DB1464" w:rsidP="002C2383">
            <w:pPr>
              <w:spacing w:after="0"/>
              <w:jc w:val="left"/>
              <w:rPr>
                <w:sz w:val="18"/>
              </w:rPr>
            </w:pPr>
            <w:r w:rsidRPr="00277766">
              <w:rPr>
                <w:sz w:val="18"/>
              </w:rPr>
              <w:t>[R1]</w:t>
            </w:r>
          </w:p>
        </w:tc>
        <w:tc>
          <w:tcPr>
            <w:tcW w:w="6104" w:type="dxa"/>
          </w:tcPr>
          <w:p w:rsidR="00DB1464" w:rsidRPr="00CF1E37" w:rsidRDefault="00BB1ED0" w:rsidP="002C2383">
            <w:pPr>
              <w:jc w:val="left"/>
              <w:rPr>
                <w:lang w:val="en-US"/>
              </w:rPr>
            </w:pPr>
            <w:r>
              <w:fldChar w:fldCharType="begin"/>
            </w:r>
            <w:r w:rsidRPr="00A872F0">
              <w:rPr>
                <w:lang w:val="en-US"/>
                <w:rPrChange w:id="11" w:author="Marc Siegmund" w:date="2013-03-05T13:41:00Z">
                  <w:rPr/>
                </w:rPrChange>
              </w:rPr>
              <w:instrText xml:space="preserve"> HYPERLINK "file:///\\\\base.dom\\Daten\\zuerich\\share\\QUALITY_ASSURANCE\\96_COQA\\TEST-Automatisierung\\SCS\\istqb%20glossart.pdf" </w:instrText>
            </w:r>
            <w:r>
              <w:fldChar w:fldCharType="separate"/>
            </w:r>
            <w:r w:rsidR="003D28CE" w:rsidRPr="00251C57">
              <w:rPr>
                <w:rStyle w:val="Hyperlink"/>
                <w:lang w:val="en-US"/>
              </w:rPr>
              <w:t>„</w:t>
            </w:r>
            <w:r w:rsidR="00135C5A" w:rsidRPr="00251C57">
              <w:rPr>
                <w:rStyle w:val="Hyperlink"/>
                <w:lang w:val="en-US"/>
              </w:rPr>
              <w:t>Standard glossary of terms used in Software Testing”</w:t>
            </w:r>
            <w:r>
              <w:rPr>
                <w:rStyle w:val="Hyperlink"/>
                <w:lang w:val="en-US"/>
              </w:rPr>
              <w:fldChar w:fldCharType="end"/>
            </w:r>
          </w:p>
          <w:p w:rsidR="00346654" w:rsidRPr="00B3601B" w:rsidRDefault="00346654" w:rsidP="002C2383">
            <w:pPr>
              <w:jc w:val="left"/>
              <w:rPr>
                <w:lang w:val="en-US"/>
              </w:rPr>
            </w:pPr>
            <w:r w:rsidRPr="00251C57">
              <w:rPr>
                <w:lang w:val="en-US"/>
              </w:rPr>
              <w:t>International Software Testing Qualifications Board</w:t>
            </w:r>
            <w:r w:rsidR="00224C7D" w:rsidRPr="00251C57">
              <w:rPr>
                <w:lang w:val="en-US"/>
              </w:rPr>
              <w:t xml:space="preserve"> (ISTQB)</w:t>
            </w:r>
          </w:p>
          <w:p w:rsidR="00346654" w:rsidRPr="00B3601B" w:rsidRDefault="00346654" w:rsidP="002C2383">
            <w:pPr>
              <w:jc w:val="left"/>
              <w:rPr>
                <w:sz w:val="18"/>
                <w:lang w:val="en-US"/>
              </w:rPr>
            </w:pPr>
            <w:r w:rsidRPr="00B3601B">
              <w:rPr>
                <w:lang w:val="en-US"/>
              </w:rPr>
              <w:t xml:space="preserve">Erik van </w:t>
            </w:r>
            <w:proofErr w:type="spellStart"/>
            <w:r w:rsidRPr="00B3601B">
              <w:rPr>
                <w:lang w:val="en-US"/>
              </w:rPr>
              <w:t>Veenendaal</w:t>
            </w:r>
            <w:proofErr w:type="spellEnd"/>
            <w:r w:rsidRPr="00B3601B">
              <w:rPr>
                <w:lang w:val="en-US"/>
              </w:rPr>
              <w:t xml:space="preserve"> (The Netherlands)</w:t>
            </w:r>
          </w:p>
        </w:tc>
        <w:tc>
          <w:tcPr>
            <w:tcW w:w="2033" w:type="dxa"/>
          </w:tcPr>
          <w:p w:rsidR="00135C5A" w:rsidRPr="00277766" w:rsidRDefault="00135C5A" w:rsidP="002C2383">
            <w:pPr>
              <w:jc w:val="left"/>
              <w:rPr>
                <w:sz w:val="18"/>
              </w:rPr>
            </w:pPr>
            <w:r w:rsidRPr="00277766">
              <w:t>2.0</w:t>
            </w:r>
          </w:p>
          <w:p w:rsidR="00135C5A" w:rsidRPr="00277766" w:rsidRDefault="00135C5A" w:rsidP="002C2383">
            <w:pPr>
              <w:jc w:val="left"/>
              <w:rPr>
                <w:sz w:val="18"/>
              </w:rPr>
            </w:pPr>
            <w:r w:rsidRPr="00277766">
              <w:t>December, 2nd 2007</w:t>
            </w:r>
          </w:p>
        </w:tc>
      </w:tr>
      <w:tr w:rsidR="00DB1464" w:rsidRPr="00277766" w:rsidTr="002C2383">
        <w:tc>
          <w:tcPr>
            <w:tcW w:w="984" w:type="dxa"/>
          </w:tcPr>
          <w:p w:rsidR="00DB1464" w:rsidRPr="00277766" w:rsidRDefault="005B0C6E" w:rsidP="003D28CE">
            <w:r>
              <w:rPr>
                <w:sz w:val="18"/>
              </w:rPr>
              <w:t>[R2</w:t>
            </w:r>
            <w:r w:rsidRPr="00277766">
              <w:rPr>
                <w:sz w:val="18"/>
              </w:rPr>
              <w:t>]</w:t>
            </w:r>
          </w:p>
        </w:tc>
        <w:tc>
          <w:tcPr>
            <w:tcW w:w="6104" w:type="dxa"/>
          </w:tcPr>
          <w:p w:rsidR="00DB1464" w:rsidRDefault="00BB1ED0" w:rsidP="003D28CE">
            <w:hyperlink r:id="rId13" w:history="1">
              <w:r w:rsidR="003D28CE" w:rsidRPr="00C40294">
                <w:rPr>
                  <w:rStyle w:val="Hyperlink"/>
                </w:rPr>
                <w:t>„SCA – Qualitätssicherungskonzept“</w:t>
              </w:r>
            </w:hyperlink>
          </w:p>
          <w:p w:rsidR="003D28CE" w:rsidRDefault="003D28CE" w:rsidP="003D28CE">
            <w:pPr>
              <w:rPr>
                <w:rFonts w:cs="Arial"/>
              </w:rPr>
            </w:pPr>
            <w:r>
              <w:rPr>
                <w:rFonts w:cs="Arial"/>
              </w:rPr>
              <w:t>SIX Card Solutions</w:t>
            </w:r>
          </w:p>
          <w:p w:rsidR="003D28CE" w:rsidRPr="00277766" w:rsidRDefault="003D28CE" w:rsidP="003D28CE">
            <w:r>
              <w:rPr>
                <w:rFonts w:cs="Arial"/>
              </w:rPr>
              <w:t>Roland Wehrli</w:t>
            </w:r>
          </w:p>
        </w:tc>
        <w:tc>
          <w:tcPr>
            <w:tcW w:w="2033" w:type="dxa"/>
          </w:tcPr>
          <w:p w:rsidR="00DB1464" w:rsidRPr="00277766" w:rsidRDefault="003D28CE" w:rsidP="00F8277C">
            <w:pPr>
              <w:rPr>
                <w:sz w:val="18"/>
              </w:rPr>
            </w:pPr>
            <w:r>
              <w:t>04.11.2008</w:t>
            </w:r>
          </w:p>
        </w:tc>
      </w:tr>
      <w:tr w:rsidR="00B661D0" w:rsidRPr="00277766" w:rsidTr="002C2383">
        <w:tc>
          <w:tcPr>
            <w:tcW w:w="984" w:type="dxa"/>
          </w:tcPr>
          <w:p w:rsidR="00B661D0" w:rsidRDefault="00B661D0" w:rsidP="003D28CE">
            <w:pPr>
              <w:rPr>
                <w:sz w:val="18"/>
              </w:rPr>
            </w:pPr>
            <w:r>
              <w:rPr>
                <w:sz w:val="18"/>
              </w:rPr>
              <w:t>[R3]</w:t>
            </w:r>
          </w:p>
        </w:tc>
        <w:tc>
          <w:tcPr>
            <w:tcW w:w="6104" w:type="dxa"/>
          </w:tcPr>
          <w:p w:rsidR="00B661D0" w:rsidRDefault="00BB1ED0" w:rsidP="003D28CE">
            <w:hyperlink r:id="rId14" w:history="1">
              <w:r w:rsidR="00B661D0" w:rsidRPr="00251C57">
                <w:rPr>
                  <w:rStyle w:val="Hyperlink"/>
                </w:rPr>
                <w:t>Projektplan für Testautomatisierung</w:t>
              </w:r>
            </w:hyperlink>
          </w:p>
          <w:p w:rsidR="00D92539" w:rsidRPr="00A872F0" w:rsidRDefault="00D92539" w:rsidP="00D92539">
            <w:pPr>
              <w:rPr>
                <w:rFonts w:cs="Arial"/>
                <w:lang w:val="de-DE"/>
                <w:rPrChange w:id="12" w:author="Marc Siegmund" w:date="2013-03-05T13:41:00Z">
                  <w:rPr>
                    <w:rFonts w:cs="Arial"/>
                    <w:lang w:val="en-US"/>
                  </w:rPr>
                </w:rPrChange>
              </w:rPr>
            </w:pPr>
            <w:r w:rsidRPr="00A872F0">
              <w:rPr>
                <w:rFonts w:cs="Arial"/>
                <w:lang w:val="de-DE"/>
                <w:rPrChange w:id="13" w:author="Marc Siegmund" w:date="2013-03-05T13:41:00Z">
                  <w:rPr>
                    <w:rFonts w:cs="Arial"/>
                    <w:lang w:val="en-US"/>
                  </w:rPr>
                </w:rPrChange>
              </w:rPr>
              <w:t>SIX Card Solutions</w:t>
            </w:r>
          </w:p>
          <w:p w:rsidR="00B661D0" w:rsidRPr="00D92539" w:rsidRDefault="00B661D0" w:rsidP="003D28CE">
            <w:pPr>
              <w:rPr>
                <w:lang w:val="en-US"/>
              </w:rPr>
            </w:pPr>
            <w:r w:rsidRPr="00D92539">
              <w:rPr>
                <w:lang w:val="en-US"/>
              </w:rPr>
              <w:t xml:space="preserve">Marc </w:t>
            </w:r>
            <w:proofErr w:type="spellStart"/>
            <w:r w:rsidRPr="00D92539">
              <w:rPr>
                <w:lang w:val="en-US"/>
              </w:rPr>
              <w:t>Siegmund</w:t>
            </w:r>
            <w:proofErr w:type="spellEnd"/>
          </w:p>
        </w:tc>
        <w:tc>
          <w:tcPr>
            <w:tcW w:w="2033" w:type="dxa"/>
          </w:tcPr>
          <w:p w:rsidR="00B661D0" w:rsidRDefault="00B661D0" w:rsidP="00F8277C">
            <w:r>
              <w:t>Jeweils aktuell</w:t>
            </w:r>
          </w:p>
        </w:tc>
      </w:tr>
      <w:tr w:rsidR="00416240" w:rsidRPr="00277766" w:rsidTr="002C2383">
        <w:tc>
          <w:tcPr>
            <w:tcW w:w="984" w:type="dxa"/>
          </w:tcPr>
          <w:p w:rsidR="00416240" w:rsidRDefault="00B661D0" w:rsidP="00B661D0">
            <w:pPr>
              <w:rPr>
                <w:sz w:val="18"/>
              </w:rPr>
            </w:pPr>
            <w:r>
              <w:rPr>
                <w:sz w:val="18"/>
              </w:rPr>
              <w:t>[R4]</w:t>
            </w:r>
          </w:p>
        </w:tc>
        <w:tc>
          <w:tcPr>
            <w:tcW w:w="6104" w:type="dxa"/>
          </w:tcPr>
          <w:p w:rsidR="00416240" w:rsidRDefault="00BB1ED0" w:rsidP="006C15D7">
            <w:hyperlink r:id="rId15" w:history="1">
              <w:commentRangeStart w:id="14"/>
              <w:r w:rsidR="00416240" w:rsidRPr="00BB79E3">
                <w:rPr>
                  <w:rStyle w:val="Hyperlink"/>
                </w:rPr>
                <w:t>Qualitätssicherungskonzept</w:t>
              </w:r>
              <w:commentRangeEnd w:id="14"/>
              <w:r w:rsidR="00E936FE" w:rsidRPr="00BB79E3">
                <w:rPr>
                  <w:rStyle w:val="Hyperlink"/>
                  <w:sz w:val="16"/>
                  <w:szCs w:val="16"/>
                </w:rPr>
                <w:commentReference w:id="14"/>
              </w:r>
            </w:hyperlink>
          </w:p>
          <w:p w:rsidR="00D92539" w:rsidRDefault="00D92539" w:rsidP="00D92539">
            <w:pPr>
              <w:rPr>
                <w:rFonts w:cs="Arial"/>
              </w:rPr>
            </w:pPr>
            <w:r>
              <w:rPr>
                <w:rFonts w:cs="Arial"/>
              </w:rPr>
              <w:t>SIX Card Solutions</w:t>
            </w:r>
          </w:p>
          <w:p w:rsidR="00416240" w:rsidRDefault="00C7693E" w:rsidP="003D28CE">
            <w:r>
              <w:t>TKOLT</w:t>
            </w:r>
          </w:p>
        </w:tc>
        <w:tc>
          <w:tcPr>
            <w:tcW w:w="2033" w:type="dxa"/>
          </w:tcPr>
          <w:p w:rsidR="00416240" w:rsidRDefault="00416240" w:rsidP="002C2383">
            <w:pPr>
              <w:spacing w:after="0"/>
              <w:jc w:val="left"/>
              <w:rPr>
                <w:rFonts w:cs="Arial"/>
                <w:sz w:val="16"/>
                <w:szCs w:val="16"/>
              </w:rPr>
            </w:pPr>
            <w:r>
              <w:t>W0.2</w:t>
            </w:r>
          </w:p>
        </w:tc>
      </w:tr>
      <w:tr w:rsidR="002632BF" w:rsidRPr="00277766" w:rsidTr="002C2383">
        <w:tc>
          <w:tcPr>
            <w:tcW w:w="984" w:type="dxa"/>
          </w:tcPr>
          <w:p w:rsidR="002632BF" w:rsidRDefault="002632BF" w:rsidP="00B661D0">
            <w:pPr>
              <w:rPr>
                <w:sz w:val="18"/>
              </w:rPr>
            </w:pPr>
            <w:r>
              <w:rPr>
                <w:sz w:val="18"/>
              </w:rPr>
              <w:t>[</w:t>
            </w:r>
            <w:commentRangeStart w:id="15"/>
            <w:r>
              <w:rPr>
                <w:sz w:val="18"/>
              </w:rPr>
              <w:t>R5</w:t>
            </w:r>
            <w:commentRangeEnd w:id="15"/>
            <w:r>
              <w:rPr>
                <w:rStyle w:val="CommentReference"/>
              </w:rPr>
              <w:commentReference w:id="15"/>
            </w:r>
            <w:r>
              <w:rPr>
                <w:sz w:val="18"/>
              </w:rPr>
              <w:t>]</w:t>
            </w:r>
          </w:p>
        </w:tc>
        <w:tc>
          <w:tcPr>
            <w:tcW w:w="6104" w:type="dxa"/>
          </w:tcPr>
          <w:p w:rsidR="002632BF" w:rsidRDefault="002632BF" w:rsidP="006C15D7">
            <w:r>
              <w:t>Allgemeines Testkonzept für das Service Center System</w:t>
            </w:r>
          </w:p>
          <w:p w:rsidR="00D92539" w:rsidRPr="00A872F0" w:rsidRDefault="00D92539" w:rsidP="00D92539">
            <w:pPr>
              <w:rPr>
                <w:rFonts w:cs="Arial"/>
                <w:lang w:val="en-US"/>
                <w:rPrChange w:id="16" w:author="Marc Siegmund" w:date="2013-03-05T13:41:00Z">
                  <w:rPr>
                    <w:rFonts w:cs="Arial"/>
                  </w:rPr>
                </w:rPrChange>
              </w:rPr>
            </w:pPr>
            <w:r w:rsidRPr="00A872F0">
              <w:rPr>
                <w:rFonts w:cs="Arial"/>
                <w:lang w:val="en-US"/>
                <w:rPrChange w:id="17" w:author="Marc Siegmund" w:date="2013-03-05T13:41:00Z">
                  <w:rPr>
                    <w:rFonts w:cs="Arial"/>
                  </w:rPr>
                </w:rPrChange>
              </w:rPr>
              <w:t>SIX Card Solutions</w:t>
            </w:r>
          </w:p>
          <w:p w:rsidR="002632BF" w:rsidRPr="00A872F0" w:rsidRDefault="002632BF" w:rsidP="002632BF">
            <w:pPr>
              <w:rPr>
                <w:lang w:val="en-US"/>
                <w:rPrChange w:id="18" w:author="Marc Siegmund" w:date="2013-03-05T13:41:00Z">
                  <w:rPr/>
                </w:rPrChange>
              </w:rPr>
            </w:pPr>
            <w:proofErr w:type="spellStart"/>
            <w:r w:rsidRPr="00A872F0">
              <w:rPr>
                <w:lang w:val="en-US"/>
                <w:rPrChange w:id="19" w:author="Marc Siegmund" w:date="2013-03-05T13:41:00Z">
                  <w:rPr/>
                </w:rPrChange>
              </w:rPr>
              <w:t>Jörg</w:t>
            </w:r>
            <w:proofErr w:type="spellEnd"/>
            <w:r w:rsidRPr="00A872F0">
              <w:rPr>
                <w:lang w:val="en-US"/>
                <w:rPrChange w:id="20" w:author="Marc Siegmund" w:date="2013-03-05T13:41:00Z">
                  <w:rPr/>
                </w:rPrChange>
              </w:rPr>
              <w:t xml:space="preserve"> </w:t>
            </w:r>
            <w:proofErr w:type="spellStart"/>
            <w:r w:rsidRPr="00A872F0">
              <w:rPr>
                <w:lang w:val="en-US"/>
                <w:rPrChange w:id="21" w:author="Marc Siegmund" w:date="2013-03-05T13:41:00Z">
                  <w:rPr/>
                </w:rPrChange>
              </w:rPr>
              <w:t>Blaser</w:t>
            </w:r>
            <w:proofErr w:type="spellEnd"/>
          </w:p>
        </w:tc>
        <w:tc>
          <w:tcPr>
            <w:tcW w:w="2033" w:type="dxa"/>
          </w:tcPr>
          <w:p w:rsidR="002632BF" w:rsidRDefault="002632BF" w:rsidP="002C2383">
            <w:pPr>
              <w:spacing w:after="0"/>
              <w:jc w:val="left"/>
            </w:pPr>
            <w:r>
              <w:t>?</w:t>
            </w:r>
          </w:p>
        </w:tc>
      </w:tr>
      <w:tr w:rsidR="001B5D6F" w:rsidRPr="00277766" w:rsidTr="002C2383">
        <w:tc>
          <w:tcPr>
            <w:tcW w:w="984" w:type="dxa"/>
          </w:tcPr>
          <w:p w:rsidR="001B5D6F" w:rsidRDefault="001B5D6F" w:rsidP="0042317E">
            <w:pPr>
              <w:rPr>
                <w:sz w:val="18"/>
              </w:rPr>
            </w:pPr>
            <w:r>
              <w:rPr>
                <w:sz w:val="18"/>
              </w:rPr>
              <w:t>[R6]</w:t>
            </w:r>
          </w:p>
        </w:tc>
        <w:tc>
          <w:tcPr>
            <w:tcW w:w="6104" w:type="dxa"/>
          </w:tcPr>
          <w:p w:rsidR="001B5D6F" w:rsidRDefault="00BB1ED0" w:rsidP="0042317E">
            <w:hyperlink r:id="rId17" w:history="1">
              <w:r w:rsidR="001B5D6F" w:rsidRPr="00251C57">
                <w:rPr>
                  <w:rStyle w:val="Hyperlink"/>
                </w:rPr>
                <w:t>Test-Konzept</w:t>
              </w:r>
            </w:hyperlink>
          </w:p>
          <w:p w:rsidR="006F5C40" w:rsidRDefault="006F5C40" w:rsidP="006F5C40">
            <w:pPr>
              <w:rPr>
                <w:rFonts w:cs="Arial"/>
              </w:rPr>
            </w:pPr>
            <w:r>
              <w:rPr>
                <w:rFonts w:cs="Arial"/>
              </w:rPr>
              <w:t>SIX Card Solutions</w:t>
            </w:r>
          </w:p>
          <w:p w:rsidR="001B5D6F" w:rsidRDefault="001B5D6F" w:rsidP="0042317E">
            <w:r>
              <w:t>Marc Siegmund</w:t>
            </w:r>
          </w:p>
        </w:tc>
        <w:tc>
          <w:tcPr>
            <w:tcW w:w="2033" w:type="dxa"/>
          </w:tcPr>
          <w:p w:rsidR="001B5D6F" w:rsidRDefault="001B5D6F" w:rsidP="0042317E">
            <w:pPr>
              <w:rPr>
                <w:sz w:val="18"/>
              </w:rPr>
            </w:pPr>
          </w:p>
        </w:tc>
      </w:tr>
      <w:tr w:rsidR="00532BC2" w:rsidRPr="00277766" w:rsidTr="002C2383">
        <w:tc>
          <w:tcPr>
            <w:tcW w:w="984" w:type="dxa"/>
          </w:tcPr>
          <w:p w:rsidR="00532BC2" w:rsidRDefault="00532BC2" w:rsidP="0042317E">
            <w:pPr>
              <w:rPr>
                <w:sz w:val="18"/>
              </w:rPr>
            </w:pPr>
          </w:p>
        </w:tc>
        <w:tc>
          <w:tcPr>
            <w:tcW w:w="6104" w:type="dxa"/>
          </w:tcPr>
          <w:p w:rsidR="00532BC2" w:rsidRDefault="00532BC2" w:rsidP="0042317E"/>
        </w:tc>
        <w:tc>
          <w:tcPr>
            <w:tcW w:w="2033" w:type="dxa"/>
          </w:tcPr>
          <w:p w:rsidR="00532BC2" w:rsidRDefault="00532BC2" w:rsidP="0042317E">
            <w:pPr>
              <w:rPr>
                <w:sz w:val="18"/>
              </w:rPr>
            </w:pPr>
          </w:p>
        </w:tc>
      </w:tr>
      <w:tr w:rsidR="00532BC2" w:rsidRPr="00277766" w:rsidTr="002C2383">
        <w:tc>
          <w:tcPr>
            <w:tcW w:w="984" w:type="dxa"/>
          </w:tcPr>
          <w:p w:rsidR="00532BC2" w:rsidRDefault="00532BC2" w:rsidP="0042317E">
            <w:pPr>
              <w:rPr>
                <w:sz w:val="18"/>
              </w:rPr>
            </w:pPr>
          </w:p>
        </w:tc>
        <w:tc>
          <w:tcPr>
            <w:tcW w:w="6104" w:type="dxa"/>
          </w:tcPr>
          <w:p w:rsidR="00532BC2" w:rsidRDefault="00532BC2" w:rsidP="0042317E"/>
        </w:tc>
        <w:tc>
          <w:tcPr>
            <w:tcW w:w="2033" w:type="dxa"/>
          </w:tcPr>
          <w:p w:rsidR="00532BC2" w:rsidRDefault="00532BC2" w:rsidP="0042317E">
            <w:pPr>
              <w:rPr>
                <w:sz w:val="18"/>
              </w:rPr>
            </w:pPr>
          </w:p>
        </w:tc>
      </w:tr>
    </w:tbl>
    <w:p w:rsidR="00DB1464" w:rsidRPr="00277766" w:rsidRDefault="001C2E7D" w:rsidP="00DB1464">
      <w:pPr>
        <w:pStyle w:val="Heading2"/>
      </w:pPr>
      <w:bookmarkStart w:id="22" w:name="_Toc234923309"/>
      <w:r>
        <w:t>Dokumenthistorie</w:t>
      </w:r>
      <w:bookmarkEnd w:id="22"/>
    </w:p>
    <w:tbl>
      <w:tblPr>
        <w:tblW w:w="9072"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Pr>
      <w:tblGrid>
        <w:gridCol w:w="1134"/>
        <w:gridCol w:w="5954"/>
        <w:gridCol w:w="1984"/>
      </w:tblGrid>
      <w:tr w:rsidR="001C2E7D" w:rsidRPr="00277766" w:rsidTr="001C2E7D">
        <w:trPr>
          <w:trHeight w:val="175"/>
        </w:trPr>
        <w:tc>
          <w:tcPr>
            <w:tcW w:w="1134"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1C2E7D" w:rsidRPr="00277766" w:rsidRDefault="001C2E7D" w:rsidP="002C2383">
            <w:pPr>
              <w:keepNext/>
              <w:tabs>
                <w:tab w:val="left" w:pos="2835"/>
              </w:tabs>
              <w:spacing w:after="0"/>
              <w:jc w:val="left"/>
              <w:rPr>
                <w:b/>
                <w:sz w:val="18"/>
              </w:rPr>
            </w:pPr>
            <w:r w:rsidRPr="00277766">
              <w:rPr>
                <w:b/>
                <w:sz w:val="18"/>
              </w:rPr>
              <w:t>Datum</w:t>
            </w:r>
          </w:p>
        </w:tc>
        <w:tc>
          <w:tcPr>
            <w:tcW w:w="5954"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1C2E7D" w:rsidRPr="00277766" w:rsidRDefault="001C2E7D" w:rsidP="002C2383">
            <w:pPr>
              <w:keepNext/>
              <w:tabs>
                <w:tab w:val="left" w:pos="2835"/>
              </w:tabs>
              <w:spacing w:after="0"/>
              <w:jc w:val="left"/>
              <w:rPr>
                <w:b/>
                <w:sz w:val="18"/>
              </w:rPr>
            </w:pPr>
            <w:r w:rsidRPr="00277766">
              <w:rPr>
                <w:b/>
                <w:sz w:val="18"/>
              </w:rPr>
              <w:t>Was</w:t>
            </w:r>
          </w:p>
        </w:tc>
        <w:tc>
          <w:tcPr>
            <w:tcW w:w="1984"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1C2E7D" w:rsidRPr="00277766" w:rsidRDefault="001C2E7D" w:rsidP="002C2383">
            <w:pPr>
              <w:keepNext/>
              <w:tabs>
                <w:tab w:val="left" w:pos="2835"/>
              </w:tabs>
              <w:spacing w:after="0"/>
              <w:jc w:val="left"/>
              <w:rPr>
                <w:b/>
                <w:sz w:val="18"/>
              </w:rPr>
            </w:pPr>
            <w:r w:rsidRPr="00277766">
              <w:rPr>
                <w:b/>
                <w:sz w:val="18"/>
              </w:rPr>
              <w:t>Wer</w:t>
            </w:r>
          </w:p>
        </w:tc>
      </w:tr>
      <w:tr w:rsidR="001C2E7D" w:rsidRPr="00277766" w:rsidTr="001C2E7D">
        <w:tc>
          <w:tcPr>
            <w:tcW w:w="1134" w:type="dxa"/>
          </w:tcPr>
          <w:p w:rsidR="001C2E7D" w:rsidRPr="00277766" w:rsidRDefault="001C2E7D" w:rsidP="001C2E7D">
            <w:pPr>
              <w:keepNext/>
              <w:spacing w:after="0"/>
              <w:jc w:val="left"/>
              <w:rPr>
                <w:sz w:val="18"/>
              </w:rPr>
            </w:pPr>
            <w:r>
              <w:rPr>
                <w:sz w:val="18"/>
              </w:rPr>
              <w:t>30.06.2009</w:t>
            </w:r>
          </w:p>
        </w:tc>
        <w:tc>
          <w:tcPr>
            <w:tcW w:w="5954" w:type="dxa"/>
          </w:tcPr>
          <w:p w:rsidR="001C2E7D" w:rsidRPr="00277766" w:rsidRDefault="001C2E7D" w:rsidP="002C2383">
            <w:pPr>
              <w:keepNext/>
              <w:spacing w:after="0"/>
              <w:jc w:val="left"/>
              <w:rPr>
                <w:sz w:val="18"/>
              </w:rPr>
            </w:pPr>
            <w:r>
              <w:rPr>
                <w:sz w:val="18"/>
              </w:rPr>
              <w:t>Review</w:t>
            </w:r>
          </w:p>
        </w:tc>
        <w:tc>
          <w:tcPr>
            <w:tcW w:w="1984" w:type="dxa"/>
          </w:tcPr>
          <w:p w:rsidR="001C2E7D" w:rsidRPr="00277766" w:rsidRDefault="001C2E7D" w:rsidP="002C2383">
            <w:pPr>
              <w:keepNext/>
              <w:spacing w:after="0"/>
              <w:jc w:val="left"/>
              <w:rPr>
                <w:sz w:val="18"/>
              </w:rPr>
            </w:pPr>
            <w:r>
              <w:rPr>
                <w:sz w:val="18"/>
              </w:rPr>
              <w:t>Marc Siegmund</w:t>
            </w:r>
          </w:p>
        </w:tc>
      </w:tr>
      <w:tr w:rsidR="001C2E7D" w:rsidRPr="00277766" w:rsidTr="001C2E7D">
        <w:tc>
          <w:tcPr>
            <w:tcW w:w="1134" w:type="dxa"/>
          </w:tcPr>
          <w:p w:rsidR="001C2E7D" w:rsidRPr="00277766" w:rsidRDefault="001C2E7D" w:rsidP="00C1306D">
            <w:pPr>
              <w:keepNext/>
              <w:spacing w:after="0"/>
              <w:jc w:val="left"/>
              <w:rPr>
                <w:sz w:val="18"/>
              </w:rPr>
            </w:pPr>
            <w:r>
              <w:rPr>
                <w:sz w:val="18"/>
              </w:rPr>
              <w:t>03.07.2009</w:t>
            </w:r>
          </w:p>
        </w:tc>
        <w:tc>
          <w:tcPr>
            <w:tcW w:w="5954" w:type="dxa"/>
          </w:tcPr>
          <w:p w:rsidR="001C2E7D" w:rsidRDefault="001C2E7D" w:rsidP="002C2383">
            <w:pPr>
              <w:keepNext/>
              <w:spacing w:after="0"/>
              <w:jc w:val="left"/>
              <w:rPr>
                <w:sz w:val="18"/>
              </w:rPr>
            </w:pPr>
            <w:r>
              <w:rPr>
                <w:sz w:val="18"/>
              </w:rPr>
              <w:t>Review</w:t>
            </w:r>
          </w:p>
          <w:p w:rsidR="001C2E7D" w:rsidRPr="00277766" w:rsidRDefault="001C2E7D" w:rsidP="002C2383">
            <w:pPr>
              <w:keepNext/>
              <w:spacing w:after="0"/>
              <w:jc w:val="left"/>
              <w:rPr>
                <w:sz w:val="18"/>
              </w:rPr>
            </w:pPr>
            <w:r>
              <w:rPr>
                <w:sz w:val="18"/>
              </w:rPr>
              <w:t>Aufteilung in separate Dokumente, Anpassung der Struktur</w:t>
            </w:r>
            <w:r w:rsidR="003267A6">
              <w:rPr>
                <w:sz w:val="18"/>
              </w:rPr>
              <w:t xml:space="preserve"> und Inhalte</w:t>
            </w:r>
          </w:p>
        </w:tc>
        <w:tc>
          <w:tcPr>
            <w:tcW w:w="1984" w:type="dxa"/>
          </w:tcPr>
          <w:p w:rsidR="001C2E7D" w:rsidRDefault="001C2E7D" w:rsidP="002C2383">
            <w:pPr>
              <w:keepNext/>
              <w:spacing w:after="0"/>
              <w:jc w:val="left"/>
              <w:rPr>
                <w:sz w:val="18"/>
              </w:rPr>
            </w:pPr>
            <w:r>
              <w:rPr>
                <w:sz w:val="18"/>
              </w:rPr>
              <w:t>Steffen Page</w:t>
            </w:r>
          </w:p>
        </w:tc>
      </w:tr>
      <w:tr w:rsidR="001C2E7D" w:rsidRPr="00277766" w:rsidTr="001C2E7D">
        <w:tc>
          <w:tcPr>
            <w:tcW w:w="1134" w:type="dxa"/>
          </w:tcPr>
          <w:p w:rsidR="001C2E7D" w:rsidRPr="00277766" w:rsidRDefault="001D4C3B" w:rsidP="00C1306D">
            <w:pPr>
              <w:keepNext/>
              <w:spacing w:after="0"/>
              <w:jc w:val="left"/>
              <w:rPr>
                <w:sz w:val="18"/>
              </w:rPr>
            </w:pPr>
            <w:r>
              <w:rPr>
                <w:sz w:val="18"/>
              </w:rPr>
              <w:t>03.07.2009</w:t>
            </w:r>
          </w:p>
        </w:tc>
        <w:tc>
          <w:tcPr>
            <w:tcW w:w="5954" w:type="dxa"/>
          </w:tcPr>
          <w:p w:rsidR="006123AD" w:rsidRPr="00277766" w:rsidRDefault="001D4C3B" w:rsidP="002C2383">
            <w:pPr>
              <w:keepNext/>
              <w:spacing w:after="0"/>
              <w:jc w:val="left"/>
              <w:rPr>
                <w:sz w:val="18"/>
              </w:rPr>
            </w:pPr>
            <w:r>
              <w:rPr>
                <w:sz w:val="18"/>
              </w:rPr>
              <w:t>Überarbeitung</w:t>
            </w:r>
            <w:r w:rsidR="006123AD">
              <w:rPr>
                <w:sz w:val="18"/>
              </w:rPr>
              <w:t xml:space="preserve"> (</w:t>
            </w:r>
            <w:r w:rsidR="005F26D2">
              <w:rPr>
                <w:sz w:val="18"/>
              </w:rPr>
              <w:t xml:space="preserve">Status: </w:t>
            </w:r>
            <w:r w:rsidR="006123AD">
              <w:rPr>
                <w:sz w:val="18"/>
              </w:rPr>
              <w:t>DESIGN)</w:t>
            </w:r>
          </w:p>
        </w:tc>
        <w:tc>
          <w:tcPr>
            <w:tcW w:w="1984" w:type="dxa"/>
          </w:tcPr>
          <w:p w:rsidR="001C2E7D" w:rsidRDefault="001D4C3B" w:rsidP="002C2383">
            <w:pPr>
              <w:keepNext/>
              <w:spacing w:after="0"/>
              <w:jc w:val="left"/>
              <w:rPr>
                <w:sz w:val="18"/>
              </w:rPr>
            </w:pPr>
            <w:r>
              <w:rPr>
                <w:sz w:val="18"/>
              </w:rPr>
              <w:t>Marc Siegmund</w:t>
            </w:r>
          </w:p>
        </w:tc>
      </w:tr>
      <w:tr w:rsidR="001C2E7D" w:rsidRPr="00277766" w:rsidTr="001C2E7D">
        <w:tc>
          <w:tcPr>
            <w:tcW w:w="1134" w:type="dxa"/>
          </w:tcPr>
          <w:p w:rsidR="001C2E7D" w:rsidRPr="00277766" w:rsidRDefault="00383358" w:rsidP="002C3605">
            <w:pPr>
              <w:keepNext/>
              <w:spacing w:after="0"/>
              <w:jc w:val="left"/>
              <w:rPr>
                <w:sz w:val="18"/>
              </w:rPr>
            </w:pPr>
            <w:r>
              <w:rPr>
                <w:sz w:val="18"/>
              </w:rPr>
              <w:t>0</w:t>
            </w:r>
            <w:r w:rsidR="002C3605">
              <w:rPr>
                <w:sz w:val="18"/>
              </w:rPr>
              <w:t>6</w:t>
            </w:r>
            <w:r>
              <w:rPr>
                <w:sz w:val="18"/>
              </w:rPr>
              <w:t>.07.2009</w:t>
            </w:r>
          </w:p>
        </w:tc>
        <w:tc>
          <w:tcPr>
            <w:tcW w:w="5954" w:type="dxa"/>
          </w:tcPr>
          <w:p w:rsidR="001C2E7D" w:rsidRPr="00277766" w:rsidRDefault="00383358" w:rsidP="00826EFA">
            <w:pPr>
              <w:keepNext/>
              <w:spacing w:after="0"/>
              <w:jc w:val="left"/>
              <w:rPr>
                <w:sz w:val="18"/>
              </w:rPr>
            </w:pPr>
            <w:r>
              <w:rPr>
                <w:sz w:val="18"/>
              </w:rPr>
              <w:t>Freigabe zum Review</w:t>
            </w:r>
            <w:r w:rsidR="00D8136B">
              <w:rPr>
                <w:sz w:val="18"/>
              </w:rPr>
              <w:t xml:space="preserve"> (Status: Review)</w:t>
            </w:r>
          </w:p>
        </w:tc>
        <w:tc>
          <w:tcPr>
            <w:tcW w:w="1984" w:type="dxa"/>
          </w:tcPr>
          <w:p w:rsidR="001C2E7D" w:rsidRPr="00277766" w:rsidRDefault="00383358" w:rsidP="002C2383">
            <w:pPr>
              <w:keepNext/>
              <w:spacing w:after="0"/>
              <w:jc w:val="left"/>
              <w:rPr>
                <w:sz w:val="18"/>
              </w:rPr>
            </w:pPr>
            <w:r>
              <w:rPr>
                <w:sz w:val="18"/>
              </w:rPr>
              <w:t>Marc Siegmund</w:t>
            </w:r>
          </w:p>
        </w:tc>
      </w:tr>
      <w:tr w:rsidR="001D126C" w:rsidRPr="00277766" w:rsidTr="001C2E7D">
        <w:tc>
          <w:tcPr>
            <w:tcW w:w="1134" w:type="dxa"/>
          </w:tcPr>
          <w:p w:rsidR="001D126C" w:rsidRDefault="00ED270F" w:rsidP="00C1306D">
            <w:pPr>
              <w:keepNext/>
              <w:spacing w:after="0"/>
              <w:jc w:val="left"/>
              <w:rPr>
                <w:sz w:val="18"/>
              </w:rPr>
            </w:pPr>
            <w:r>
              <w:rPr>
                <w:sz w:val="18"/>
              </w:rPr>
              <w:t>08.07.2009</w:t>
            </w:r>
          </w:p>
        </w:tc>
        <w:tc>
          <w:tcPr>
            <w:tcW w:w="5954" w:type="dxa"/>
          </w:tcPr>
          <w:p w:rsidR="001D126C" w:rsidRDefault="00ED270F" w:rsidP="0056130F">
            <w:pPr>
              <w:keepNext/>
              <w:spacing w:after="0"/>
              <w:jc w:val="left"/>
              <w:rPr>
                <w:sz w:val="18"/>
              </w:rPr>
            </w:pPr>
            <w:r>
              <w:rPr>
                <w:sz w:val="18"/>
              </w:rPr>
              <w:t>Überarbeitung und Besprechung im Team-Meeting</w:t>
            </w:r>
          </w:p>
        </w:tc>
        <w:tc>
          <w:tcPr>
            <w:tcW w:w="1984" w:type="dxa"/>
          </w:tcPr>
          <w:p w:rsidR="001D126C" w:rsidRDefault="00ED270F" w:rsidP="002C2383">
            <w:pPr>
              <w:keepNext/>
              <w:spacing w:after="0"/>
              <w:jc w:val="left"/>
              <w:rPr>
                <w:sz w:val="18"/>
              </w:rPr>
            </w:pPr>
            <w:r>
              <w:rPr>
                <w:sz w:val="18"/>
              </w:rPr>
              <w:t>Team</w:t>
            </w:r>
          </w:p>
        </w:tc>
      </w:tr>
      <w:tr w:rsidR="001D126C" w:rsidRPr="00277766" w:rsidTr="001C2E7D">
        <w:tc>
          <w:tcPr>
            <w:tcW w:w="1134" w:type="dxa"/>
          </w:tcPr>
          <w:p w:rsidR="001D126C" w:rsidRDefault="00443AE9" w:rsidP="00C1306D">
            <w:pPr>
              <w:keepNext/>
              <w:spacing w:after="0"/>
              <w:jc w:val="left"/>
              <w:rPr>
                <w:sz w:val="18"/>
              </w:rPr>
            </w:pPr>
            <w:r>
              <w:rPr>
                <w:sz w:val="18"/>
              </w:rPr>
              <w:t>09.07.2009</w:t>
            </w:r>
          </w:p>
        </w:tc>
        <w:tc>
          <w:tcPr>
            <w:tcW w:w="5954" w:type="dxa"/>
          </w:tcPr>
          <w:p w:rsidR="001D126C" w:rsidRDefault="00443AE9" w:rsidP="0056130F">
            <w:pPr>
              <w:keepNext/>
              <w:spacing w:after="0"/>
              <w:jc w:val="left"/>
              <w:rPr>
                <w:sz w:val="18"/>
              </w:rPr>
            </w:pPr>
            <w:r>
              <w:rPr>
                <w:sz w:val="18"/>
              </w:rPr>
              <w:t>Einfügen von Verweisen zu den Refrenz-Dokumenten</w:t>
            </w:r>
          </w:p>
        </w:tc>
        <w:tc>
          <w:tcPr>
            <w:tcW w:w="1984" w:type="dxa"/>
          </w:tcPr>
          <w:p w:rsidR="001D126C" w:rsidRDefault="00443AE9" w:rsidP="002C2383">
            <w:pPr>
              <w:keepNext/>
              <w:spacing w:after="0"/>
              <w:jc w:val="left"/>
              <w:rPr>
                <w:sz w:val="18"/>
              </w:rPr>
            </w:pPr>
            <w:r>
              <w:rPr>
                <w:sz w:val="18"/>
              </w:rPr>
              <w:t>Marc Siegmund</w:t>
            </w:r>
          </w:p>
        </w:tc>
      </w:tr>
      <w:tr w:rsidR="001D126C" w:rsidRPr="00277766" w:rsidTr="001C2E7D">
        <w:tc>
          <w:tcPr>
            <w:tcW w:w="1134" w:type="dxa"/>
          </w:tcPr>
          <w:p w:rsidR="001D126C" w:rsidRDefault="001D126C" w:rsidP="00C1306D">
            <w:pPr>
              <w:keepNext/>
              <w:spacing w:after="0"/>
              <w:jc w:val="left"/>
              <w:rPr>
                <w:sz w:val="18"/>
              </w:rPr>
            </w:pPr>
          </w:p>
        </w:tc>
        <w:tc>
          <w:tcPr>
            <w:tcW w:w="5954" w:type="dxa"/>
          </w:tcPr>
          <w:p w:rsidR="001D126C" w:rsidRDefault="001D126C" w:rsidP="0056130F">
            <w:pPr>
              <w:keepNext/>
              <w:spacing w:after="0"/>
              <w:jc w:val="left"/>
              <w:rPr>
                <w:sz w:val="18"/>
              </w:rPr>
            </w:pPr>
          </w:p>
        </w:tc>
        <w:tc>
          <w:tcPr>
            <w:tcW w:w="1984" w:type="dxa"/>
          </w:tcPr>
          <w:p w:rsidR="001D126C" w:rsidRDefault="001D126C" w:rsidP="002C2383">
            <w:pPr>
              <w:keepNext/>
              <w:spacing w:after="0"/>
              <w:jc w:val="left"/>
              <w:rPr>
                <w:sz w:val="18"/>
              </w:rPr>
            </w:pPr>
          </w:p>
        </w:tc>
      </w:tr>
      <w:tr w:rsidR="005E41A5" w:rsidRPr="00277766" w:rsidTr="001C2E7D">
        <w:tc>
          <w:tcPr>
            <w:tcW w:w="1134" w:type="dxa"/>
          </w:tcPr>
          <w:p w:rsidR="005E41A5" w:rsidRDefault="005E41A5" w:rsidP="00C1306D">
            <w:pPr>
              <w:keepNext/>
              <w:spacing w:after="0"/>
              <w:jc w:val="left"/>
              <w:rPr>
                <w:sz w:val="18"/>
              </w:rPr>
            </w:pPr>
          </w:p>
        </w:tc>
        <w:tc>
          <w:tcPr>
            <w:tcW w:w="5954" w:type="dxa"/>
          </w:tcPr>
          <w:p w:rsidR="005E41A5" w:rsidRDefault="005E41A5" w:rsidP="0056130F">
            <w:pPr>
              <w:keepNext/>
              <w:spacing w:after="0"/>
              <w:jc w:val="left"/>
              <w:rPr>
                <w:sz w:val="18"/>
              </w:rPr>
            </w:pPr>
          </w:p>
        </w:tc>
        <w:tc>
          <w:tcPr>
            <w:tcW w:w="1984" w:type="dxa"/>
          </w:tcPr>
          <w:p w:rsidR="005E41A5" w:rsidRDefault="005E41A5" w:rsidP="002C2383">
            <w:pPr>
              <w:keepNext/>
              <w:spacing w:after="0"/>
              <w:jc w:val="left"/>
              <w:rPr>
                <w:sz w:val="18"/>
              </w:rPr>
            </w:pPr>
          </w:p>
        </w:tc>
      </w:tr>
      <w:tr w:rsidR="001C2E7D" w:rsidRPr="00277766" w:rsidTr="001C2E7D">
        <w:tc>
          <w:tcPr>
            <w:tcW w:w="1134" w:type="dxa"/>
          </w:tcPr>
          <w:p w:rsidR="001C2E7D" w:rsidRDefault="00D24412" w:rsidP="00C1306D">
            <w:pPr>
              <w:keepNext/>
              <w:spacing w:after="0"/>
              <w:jc w:val="left"/>
              <w:rPr>
                <w:sz w:val="18"/>
              </w:rPr>
            </w:pPr>
            <w:r>
              <w:rPr>
                <w:sz w:val="18"/>
              </w:rPr>
              <w:t>??.??.2009</w:t>
            </w:r>
          </w:p>
        </w:tc>
        <w:tc>
          <w:tcPr>
            <w:tcW w:w="5954" w:type="dxa"/>
          </w:tcPr>
          <w:p w:rsidR="001C2E7D" w:rsidRDefault="00E41115" w:rsidP="00C1306D">
            <w:pPr>
              <w:keepNext/>
              <w:spacing w:after="0"/>
              <w:jc w:val="left"/>
              <w:rPr>
                <w:sz w:val="18"/>
              </w:rPr>
            </w:pPr>
            <w:r>
              <w:rPr>
                <w:sz w:val="18"/>
              </w:rPr>
              <w:t>Abnahme des Dokuments</w:t>
            </w:r>
          </w:p>
        </w:tc>
        <w:tc>
          <w:tcPr>
            <w:tcW w:w="1984" w:type="dxa"/>
          </w:tcPr>
          <w:p w:rsidR="001C2E7D" w:rsidRDefault="00E41115" w:rsidP="002C2383">
            <w:pPr>
              <w:keepNext/>
              <w:spacing w:after="0"/>
              <w:jc w:val="left"/>
              <w:rPr>
                <w:sz w:val="18"/>
              </w:rPr>
            </w:pPr>
            <w:r>
              <w:rPr>
                <w:sz w:val="18"/>
              </w:rPr>
              <w:t>Daniel Von Allmen</w:t>
            </w:r>
          </w:p>
        </w:tc>
      </w:tr>
    </w:tbl>
    <w:p w:rsidR="00DB1464" w:rsidRPr="00277766" w:rsidRDefault="00DB1464" w:rsidP="00DB1464">
      <w:pPr>
        <w:pStyle w:val="Heading2"/>
      </w:pPr>
      <w:bookmarkStart w:id="23" w:name="_Toc146008958"/>
      <w:bookmarkStart w:id="24" w:name="_Toc146513882"/>
      <w:bookmarkStart w:id="25" w:name="_Toc229900748"/>
      <w:bookmarkStart w:id="26" w:name="_Toc234923310"/>
      <w:r w:rsidRPr="00277766">
        <w:t xml:space="preserve">Liste </w:t>
      </w:r>
      <w:r w:rsidR="003955A1">
        <w:t>offener</w:t>
      </w:r>
      <w:r w:rsidRPr="00277766">
        <w:t xml:space="preserve"> Punkte</w:t>
      </w:r>
      <w:bookmarkEnd w:id="23"/>
      <w:bookmarkEnd w:id="24"/>
      <w:bookmarkEnd w:id="25"/>
      <w:bookmarkEnd w:id="26"/>
    </w:p>
    <w:tbl>
      <w:tblPr>
        <w:tblW w:w="907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Pr>
      <w:tblGrid>
        <w:gridCol w:w="922"/>
        <w:gridCol w:w="6166"/>
        <w:gridCol w:w="992"/>
        <w:gridCol w:w="993"/>
      </w:tblGrid>
      <w:tr w:rsidR="00DB1464" w:rsidRPr="00277766" w:rsidTr="002C2383">
        <w:trPr>
          <w:trHeight w:val="175"/>
        </w:trPr>
        <w:tc>
          <w:tcPr>
            <w:tcW w:w="922"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DB1464" w:rsidRPr="00277766" w:rsidRDefault="00DB1464" w:rsidP="002C2383">
            <w:pPr>
              <w:keepNext/>
              <w:tabs>
                <w:tab w:val="left" w:pos="2835"/>
              </w:tabs>
              <w:spacing w:after="0"/>
              <w:jc w:val="left"/>
              <w:rPr>
                <w:b/>
                <w:sz w:val="18"/>
              </w:rPr>
            </w:pPr>
            <w:r w:rsidRPr="00277766">
              <w:rPr>
                <w:b/>
                <w:sz w:val="18"/>
              </w:rPr>
              <w:t>Nr.</w:t>
            </w:r>
          </w:p>
        </w:tc>
        <w:tc>
          <w:tcPr>
            <w:tcW w:w="6166"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DB1464" w:rsidRPr="00277766" w:rsidRDefault="00DB1464" w:rsidP="002C2383">
            <w:pPr>
              <w:keepNext/>
              <w:tabs>
                <w:tab w:val="left" w:pos="2835"/>
              </w:tabs>
              <w:spacing w:after="0"/>
              <w:jc w:val="left"/>
              <w:rPr>
                <w:b/>
                <w:sz w:val="18"/>
              </w:rPr>
            </w:pPr>
            <w:r w:rsidRPr="00277766">
              <w:rPr>
                <w:b/>
                <w:sz w:val="18"/>
              </w:rPr>
              <w:t>Was</w:t>
            </w:r>
          </w:p>
        </w:tc>
        <w:tc>
          <w:tcPr>
            <w:tcW w:w="992"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DB1464" w:rsidRPr="00277766" w:rsidRDefault="00DB1464" w:rsidP="002C2383">
            <w:pPr>
              <w:keepNext/>
              <w:tabs>
                <w:tab w:val="left" w:pos="2835"/>
              </w:tabs>
              <w:spacing w:after="0"/>
              <w:jc w:val="left"/>
              <w:rPr>
                <w:b/>
                <w:sz w:val="18"/>
              </w:rPr>
            </w:pPr>
            <w:r w:rsidRPr="00277766">
              <w:rPr>
                <w:b/>
                <w:sz w:val="18"/>
              </w:rPr>
              <w:t>Wer</w:t>
            </w:r>
          </w:p>
        </w:tc>
        <w:tc>
          <w:tcPr>
            <w:tcW w:w="993"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DB1464" w:rsidRPr="00277766" w:rsidRDefault="00DB1464" w:rsidP="002C2383">
            <w:pPr>
              <w:keepNext/>
              <w:tabs>
                <w:tab w:val="left" w:pos="2835"/>
              </w:tabs>
              <w:spacing w:after="0"/>
              <w:jc w:val="left"/>
              <w:rPr>
                <w:b/>
                <w:sz w:val="18"/>
              </w:rPr>
            </w:pPr>
            <w:r w:rsidRPr="00277766">
              <w:rPr>
                <w:b/>
                <w:sz w:val="18"/>
              </w:rPr>
              <w:t>Datum</w:t>
            </w:r>
          </w:p>
        </w:tc>
      </w:tr>
      <w:tr w:rsidR="00DB1464" w:rsidRPr="00277766" w:rsidTr="002C2383">
        <w:tc>
          <w:tcPr>
            <w:tcW w:w="922" w:type="dxa"/>
          </w:tcPr>
          <w:p w:rsidR="00DB1464" w:rsidRPr="00277766" w:rsidRDefault="00DB1464" w:rsidP="002C2383">
            <w:pPr>
              <w:keepNext/>
              <w:spacing w:after="0"/>
              <w:jc w:val="left"/>
              <w:rPr>
                <w:sz w:val="18"/>
              </w:rPr>
            </w:pPr>
            <w:r w:rsidRPr="00277766">
              <w:rPr>
                <w:sz w:val="18"/>
              </w:rPr>
              <w:t>[OP1]</w:t>
            </w:r>
          </w:p>
        </w:tc>
        <w:tc>
          <w:tcPr>
            <w:tcW w:w="6166" w:type="dxa"/>
          </w:tcPr>
          <w:p w:rsidR="00DB1464" w:rsidRPr="00277766" w:rsidRDefault="00DB1464" w:rsidP="002C2383">
            <w:pPr>
              <w:keepNext/>
              <w:spacing w:after="0"/>
              <w:jc w:val="left"/>
              <w:rPr>
                <w:sz w:val="18"/>
              </w:rPr>
            </w:pPr>
            <w:r w:rsidRPr="00277766">
              <w:rPr>
                <w:sz w:val="18"/>
              </w:rPr>
              <w:t>Zertifikat anstatt SecurId</w:t>
            </w:r>
          </w:p>
        </w:tc>
        <w:tc>
          <w:tcPr>
            <w:tcW w:w="992" w:type="dxa"/>
          </w:tcPr>
          <w:p w:rsidR="00DB1464" w:rsidRPr="00277766" w:rsidRDefault="003E299F" w:rsidP="002C2383">
            <w:pPr>
              <w:keepNext/>
              <w:spacing w:after="0"/>
              <w:jc w:val="left"/>
              <w:rPr>
                <w:sz w:val="18"/>
              </w:rPr>
            </w:pPr>
            <w:r>
              <w:rPr>
                <w:sz w:val="18"/>
              </w:rPr>
              <w:t>SYR</w:t>
            </w:r>
          </w:p>
        </w:tc>
        <w:tc>
          <w:tcPr>
            <w:tcW w:w="993" w:type="dxa"/>
          </w:tcPr>
          <w:p w:rsidR="00DB1464" w:rsidRPr="00277766" w:rsidRDefault="00DB1464" w:rsidP="002C2383">
            <w:pPr>
              <w:keepNext/>
              <w:spacing w:after="0"/>
              <w:jc w:val="left"/>
              <w:rPr>
                <w:sz w:val="18"/>
              </w:rPr>
            </w:pPr>
          </w:p>
        </w:tc>
      </w:tr>
      <w:tr w:rsidR="00DB1464" w:rsidRPr="00277766" w:rsidTr="002C2383">
        <w:tc>
          <w:tcPr>
            <w:tcW w:w="922" w:type="dxa"/>
          </w:tcPr>
          <w:p w:rsidR="00DB1464" w:rsidRPr="00277766" w:rsidRDefault="00F16734" w:rsidP="002C2383">
            <w:pPr>
              <w:keepNext/>
              <w:spacing w:after="0"/>
              <w:jc w:val="left"/>
              <w:rPr>
                <w:sz w:val="18"/>
              </w:rPr>
            </w:pPr>
            <w:r>
              <w:rPr>
                <w:sz w:val="18"/>
              </w:rPr>
              <w:t>[OP2]</w:t>
            </w:r>
          </w:p>
        </w:tc>
        <w:tc>
          <w:tcPr>
            <w:tcW w:w="6166" w:type="dxa"/>
          </w:tcPr>
          <w:p w:rsidR="00DB1464" w:rsidRPr="00277766" w:rsidRDefault="00711DD7" w:rsidP="002C2383">
            <w:pPr>
              <w:keepNext/>
              <w:spacing w:after="0"/>
              <w:jc w:val="left"/>
              <w:rPr>
                <w:sz w:val="18"/>
              </w:rPr>
            </w:pPr>
            <w:r>
              <w:rPr>
                <w:sz w:val="18"/>
              </w:rPr>
              <w:t>Ziele und Umfang vom Einsatz eines Roboters für Terminaltests sind Unklar</w:t>
            </w:r>
          </w:p>
        </w:tc>
        <w:tc>
          <w:tcPr>
            <w:tcW w:w="992" w:type="dxa"/>
          </w:tcPr>
          <w:p w:rsidR="00DB1464" w:rsidRPr="00277766" w:rsidRDefault="00E8729D" w:rsidP="002C2383">
            <w:pPr>
              <w:keepNext/>
              <w:spacing w:after="0"/>
              <w:jc w:val="left"/>
              <w:rPr>
                <w:sz w:val="18"/>
              </w:rPr>
            </w:pPr>
            <w:r>
              <w:rPr>
                <w:sz w:val="18"/>
              </w:rPr>
              <w:t>SYR,</w:t>
            </w:r>
            <w:r w:rsidR="0029668E">
              <w:rPr>
                <w:sz w:val="18"/>
              </w:rPr>
              <w:t xml:space="preserve"> </w:t>
            </w:r>
            <w:r>
              <w:rPr>
                <w:sz w:val="18"/>
              </w:rPr>
              <w:t>VOD</w:t>
            </w:r>
          </w:p>
        </w:tc>
        <w:tc>
          <w:tcPr>
            <w:tcW w:w="993" w:type="dxa"/>
          </w:tcPr>
          <w:p w:rsidR="00DB1464" w:rsidRPr="00277766" w:rsidRDefault="00DB1464" w:rsidP="002C2383">
            <w:pPr>
              <w:keepNext/>
              <w:spacing w:after="0"/>
              <w:jc w:val="left"/>
              <w:rPr>
                <w:sz w:val="18"/>
              </w:rPr>
            </w:pPr>
          </w:p>
        </w:tc>
      </w:tr>
    </w:tbl>
    <w:p w:rsidR="00F63E9A" w:rsidRPr="00277766" w:rsidRDefault="00F63E9A" w:rsidP="00F63E9A"/>
    <w:p w:rsidR="00E877CC" w:rsidRDefault="00E877CC" w:rsidP="00DD2EEB">
      <w:pPr>
        <w:pStyle w:val="Heading1"/>
      </w:pPr>
      <w:bookmarkStart w:id="27" w:name="_Ref234649333"/>
      <w:bookmarkStart w:id="28" w:name="_Toc234923311"/>
      <w:r w:rsidRPr="00277766">
        <w:lastRenderedPageBreak/>
        <w:t>Organisation</w:t>
      </w:r>
      <w:r w:rsidR="000C1E2B" w:rsidRPr="00277766">
        <w:t xml:space="preserve"> und Planung</w:t>
      </w:r>
      <w:bookmarkEnd w:id="27"/>
      <w:bookmarkEnd w:id="28"/>
    </w:p>
    <w:p w:rsidR="00066436" w:rsidRDefault="00066436" w:rsidP="00E40B20">
      <w:r>
        <w:t>D</w:t>
      </w:r>
      <w:r w:rsidR="000A55EF">
        <w:t>ieser Abschnitt beschreibt die o</w:t>
      </w:r>
      <w:r>
        <w:t xml:space="preserve">rganisatorischen Aspekte für die </w:t>
      </w:r>
      <w:r w:rsidR="00822990">
        <w:t>Test-A</w:t>
      </w:r>
      <w:r>
        <w:t>utomatisierung</w:t>
      </w:r>
      <w:r w:rsidR="009A0709">
        <w:t xml:space="preserve"> </w:t>
      </w:r>
      <w:r w:rsidR="00822990">
        <w:t>des</w:t>
      </w:r>
      <w:r w:rsidR="009A0709">
        <w:t xml:space="preserve"> SCS</w:t>
      </w:r>
      <w:r>
        <w:t>.</w:t>
      </w:r>
    </w:p>
    <w:p w:rsidR="00E40B20" w:rsidRDefault="00E40B20" w:rsidP="00E40B20">
      <w:r>
        <w:t xml:space="preserve">Die </w:t>
      </w:r>
      <w:r w:rsidR="007532B2">
        <w:t>(Projekt-)</w:t>
      </w:r>
      <w:r>
        <w:t xml:space="preserve">Planung für die Testautomatisierung seitens SCS erfolgt gemeinsam mit der </w:t>
      </w:r>
      <w:r w:rsidR="009A0709">
        <w:t xml:space="preserve">Planung für die </w:t>
      </w:r>
      <w:r w:rsidR="00080A6D">
        <w:t xml:space="preserve">Testautomatisierung im Bereich </w:t>
      </w:r>
      <w:r w:rsidR="009A0709">
        <w:t>„</w:t>
      </w:r>
      <w:r w:rsidR="00080A6D">
        <w:t>S</w:t>
      </w:r>
      <w:r>
        <w:t>aferpay</w:t>
      </w:r>
      <w:r w:rsidR="009A0709">
        <w:t>“</w:t>
      </w:r>
      <w:r>
        <w:t xml:space="preserve"> in einer</w:t>
      </w:r>
      <w:r w:rsidR="000C5BA4">
        <w:t xml:space="preserve"> separaten</w:t>
      </w:r>
      <w:r>
        <w:t xml:space="preserve"> </w:t>
      </w:r>
      <w:hyperlink r:id="rId18" w:history="1">
        <w:r w:rsidRPr="00822990">
          <w:rPr>
            <w:rStyle w:val="Hyperlink"/>
          </w:rPr>
          <w:t>MS-Project</w:t>
        </w:r>
        <w:r w:rsidR="000C5BA4" w:rsidRPr="00822990">
          <w:rPr>
            <w:rStyle w:val="Hyperlink"/>
          </w:rPr>
          <w:t>-Datei</w:t>
        </w:r>
      </w:hyperlink>
      <w:r w:rsidR="00B140A5">
        <w:t>.</w:t>
      </w:r>
      <w:r>
        <w:t>[R3]</w:t>
      </w:r>
    </w:p>
    <w:p w:rsidR="009F331C" w:rsidRPr="00E40B20" w:rsidRDefault="009F331C" w:rsidP="00E40B20">
      <w:r>
        <w:t>Aktuelle Pendenzen sind in den Terminen und Aufgaben von Outlook aufgeführt.</w:t>
      </w:r>
    </w:p>
    <w:p w:rsidR="00FF5B3D" w:rsidRDefault="00D962F8" w:rsidP="00DD2EEB">
      <w:pPr>
        <w:pStyle w:val="Heading2"/>
      </w:pPr>
      <w:bookmarkStart w:id="29" w:name="_Toc234923312"/>
      <w:r>
        <w:t>Vorgehen</w:t>
      </w:r>
      <w:bookmarkEnd w:id="29"/>
    </w:p>
    <w:p w:rsidR="00AE7A8F" w:rsidRDefault="00AE7A8F" w:rsidP="00FF5B3D">
      <w:r>
        <w:t>Die Automatisierung wird zunächst in Phasen aufgeteilt</w:t>
      </w:r>
      <w:r w:rsidR="00F45FCF">
        <w:t xml:space="preserve"> (siehe Abschnitt </w:t>
      </w:r>
      <w:r w:rsidR="00F45FCF">
        <w:fldChar w:fldCharType="begin"/>
      </w:r>
      <w:r w:rsidR="00F45FCF">
        <w:instrText xml:space="preserve"> REF _Ref234910189 \r \h </w:instrText>
      </w:r>
      <w:r w:rsidR="00F45FCF">
        <w:fldChar w:fldCharType="separate"/>
      </w:r>
      <w:r w:rsidR="00F45FCF">
        <w:t>2.2</w:t>
      </w:r>
      <w:r w:rsidR="00F45FCF">
        <w:fldChar w:fldCharType="end"/>
      </w:r>
      <w:r w:rsidR="00F45FCF">
        <w:t>)</w:t>
      </w:r>
      <w:r>
        <w:t>.</w:t>
      </w:r>
    </w:p>
    <w:p w:rsidR="00B60940" w:rsidRDefault="00B60940" w:rsidP="00FF5B3D">
      <w:r>
        <w:t>Regelmässige Team-Sitzungen</w:t>
      </w:r>
      <w:r w:rsidR="004776D4">
        <w:t xml:space="preserve"> überprüfen den Verlauf der Automatisierung und dienen</w:t>
      </w:r>
      <w:r>
        <w:t xml:space="preserve"> zum:</w:t>
      </w:r>
    </w:p>
    <w:p w:rsidR="00B60940" w:rsidRDefault="00B60940" w:rsidP="00FF5B3D">
      <w:pPr>
        <w:numPr>
          <w:ilvl w:val="0"/>
          <w:numId w:val="26"/>
        </w:numPr>
      </w:pPr>
      <w:r>
        <w:t>Besprechen aktueller Punkte</w:t>
      </w:r>
      <w:r w:rsidR="003C2C56">
        <w:t xml:space="preserve"> (Probleme, Aufgaben, organisatorische Dinge)</w:t>
      </w:r>
    </w:p>
    <w:p w:rsidR="00B60940" w:rsidRDefault="003C2C56" w:rsidP="00FF5B3D">
      <w:pPr>
        <w:numPr>
          <w:ilvl w:val="0"/>
          <w:numId w:val="26"/>
        </w:numPr>
      </w:pPr>
      <w:r>
        <w:t xml:space="preserve">Aufzeigen des </w:t>
      </w:r>
      <w:r w:rsidR="00B60940">
        <w:t>Fortschritt</w:t>
      </w:r>
      <w:r>
        <w:t>s in der Automatisierung</w:t>
      </w:r>
    </w:p>
    <w:p w:rsidR="00B60940" w:rsidRDefault="003C2C56" w:rsidP="00FF5B3D">
      <w:pPr>
        <w:numPr>
          <w:ilvl w:val="0"/>
          <w:numId w:val="26"/>
        </w:numPr>
      </w:pPr>
      <w:r>
        <w:t>Zielsetzung der Automatisierung</w:t>
      </w:r>
    </w:p>
    <w:p w:rsidR="00062409" w:rsidRDefault="00062409" w:rsidP="00062409">
      <w:pPr>
        <w:numPr>
          <w:ilvl w:val="0"/>
          <w:numId w:val="26"/>
        </w:numPr>
      </w:pPr>
      <w:r>
        <w:t>Informationsaustausch innerhalb der Abteilung</w:t>
      </w:r>
    </w:p>
    <w:p w:rsidR="003C2C56" w:rsidRPr="00FF5B3D" w:rsidRDefault="003C2C56" w:rsidP="00FF5B3D">
      <w:pPr>
        <w:numPr>
          <w:ilvl w:val="0"/>
          <w:numId w:val="26"/>
        </w:numPr>
      </w:pPr>
      <w:r>
        <w:t>Sammeln neuer Ideen</w:t>
      </w:r>
    </w:p>
    <w:p w:rsidR="00862733" w:rsidRDefault="00C87493" w:rsidP="00DD2EEB">
      <w:pPr>
        <w:pStyle w:val="Heading2"/>
      </w:pPr>
      <w:bookmarkStart w:id="30" w:name="_Ref234910189"/>
      <w:bookmarkStart w:id="31" w:name="_Toc234923313"/>
      <w:r>
        <w:t>Phasen</w:t>
      </w:r>
      <w:bookmarkEnd w:id="30"/>
      <w:bookmarkEnd w:id="31"/>
    </w:p>
    <w:p w:rsidR="001A06B0" w:rsidRDefault="001A06B0" w:rsidP="00862733">
      <w:r>
        <w:t xml:space="preserve">Das Vorgehen wird in folgende </w:t>
      </w:r>
      <w:r w:rsidR="00C87493">
        <w:t xml:space="preserve">Phasen </w:t>
      </w:r>
      <w:r>
        <w:t xml:space="preserve">unterteilt. Der detaillierte und aktuelle Plan ist in der </w:t>
      </w:r>
      <w:r w:rsidR="00BB1ED0">
        <w:fldChar w:fldCharType="begin"/>
      </w:r>
      <w:r w:rsidR="00BB1ED0">
        <w:instrText xml:space="preserve"> HYPERLINK "file:///\\\\base.dom\\Daten\\zuerich\\share\\QUALITY_ASSURANCE\\96_COQA\\TEST-Automatisierung\\Projektplan%20für%20Testautomatisierung.mpp" </w:instrText>
      </w:r>
      <w:r w:rsidR="00BB1ED0">
        <w:fldChar w:fldCharType="separate"/>
      </w:r>
      <w:r w:rsidRPr="00BE029F">
        <w:rPr>
          <w:rStyle w:val="Hyperlink"/>
        </w:rPr>
        <w:t>MS-Project-Datei enthalten</w:t>
      </w:r>
      <w:r w:rsidR="00BB1ED0">
        <w:rPr>
          <w:rStyle w:val="Hyperlink"/>
        </w:rPr>
        <w:fldChar w:fldCharType="end"/>
      </w:r>
      <w:r>
        <w:t>.</w:t>
      </w:r>
    </w:p>
    <w:p w:rsidR="00C87493" w:rsidRDefault="00B32DC9" w:rsidP="00C87493">
      <w:pPr>
        <w:keepNext/>
      </w:pPr>
      <w:r>
        <w:rPr>
          <w:noProof/>
          <w:lang w:val="de-DE" w:eastAsia="de-DE"/>
        </w:rPr>
        <w:drawing>
          <wp:inline distT="0" distB="0" distL="0" distR="0">
            <wp:extent cx="5611827" cy="2469432"/>
            <wp:effectExtent l="57150" t="0" r="0" b="0"/>
            <wp:docPr id="6" name="Diagram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B32DC9" w:rsidRDefault="00C87493" w:rsidP="00C87493">
      <w:pPr>
        <w:pStyle w:val="Caption"/>
      </w:pPr>
      <w:r>
        <w:t xml:space="preserve">Abbildung </w:t>
      </w:r>
      <w:r w:rsidR="00482460">
        <w:fldChar w:fldCharType="begin"/>
      </w:r>
      <w:r w:rsidR="00482460">
        <w:instrText xml:space="preserve"> SEQ Abbildung \* ARABIC </w:instrText>
      </w:r>
      <w:r w:rsidR="00482460">
        <w:fldChar w:fldCharType="separate"/>
      </w:r>
      <w:r w:rsidR="00C7693E">
        <w:rPr>
          <w:noProof/>
        </w:rPr>
        <w:t>1</w:t>
      </w:r>
      <w:r w:rsidR="00482460">
        <w:rPr>
          <w:noProof/>
        </w:rPr>
        <w:fldChar w:fldCharType="end"/>
      </w:r>
      <w:r>
        <w:t xml:space="preserve"> Phasen für die Automatisierung</w:t>
      </w:r>
    </w:p>
    <w:p w:rsidR="00862733" w:rsidRDefault="00862733" w:rsidP="00D813DC">
      <w:pPr>
        <w:numPr>
          <w:ilvl w:val="0"/>
          <w:numId w:val="20"/>
        </w:numPr>
      </w:pPr>
      <w:r>
        <w:t>Phase 1</w:t>
      </w:r>
      <w:r w:rsidR="004A6971">
        <w:t xml:space="preserve"> (ab 2009)</w:t>
      </w:r>
    </w:p>
    <w:p w:rsidR="00862733" w:rsidRDefault="004A6971" w:rsidP="00D813DC">
      <w:pPr>
        <w:numPr>
          <w:ilvl w:val="1"/>
          <w:numId w:val="20"/>
        </w:numPr>
      </w:pPr>
      <w:r>
        <w:t>Quartal</w:t>
      </w:r>
      <w:r w:rsidR="00862733">
        <w:tab/>
        <w:t xml:space="preserve">Aufbau von </w:t>
      </w:r>
      <w:r w:rsidR="00836145">
        <w:t xml:space="preserve">Prozesskenntnissen </w:t>
      </w:r>
      <w:r>
        <w:t xml:space="preserve">und </w:t>
      </w:r>
      <w:r w:rsidR="00836145">
        <w:t>fachliche</w:t>
      </w:r>
      <w:r>
        <w:t>n</w:t>
      </w:r>
      <w:r w:rsidR="00862733">
        <w:t xml:space="preserve"> K</w:t>
      </w:r>
      <w:r w:rsidR="00836145">
        <w:t xml:space="preserve">enntnisse </w:t>
      </w:r>
      <w:r w:rsidR="00862733">
        <w:t>über das SCS</w:t>
      </w:r>
      <w:r w:rsidR="00EA0CD8">
        <w:t>,</w:t>
      </w:r>
    </w:p>
    <w:p w:rsidR="00EA0CD8" w:rsidRDefault="00BC6099" w:rsidP="00EA0CD8">
      <w:pPr>
        <w:ind w:left="1440"/>
      </w:pPr>
      <w:r>
        <w:t xml:space="preserve">Team </w:t>
      </w:r>
      <w:r w:rsidR="00EA0CD8">
        <w:t>in</w:t>
      </w:r>
      <w:r>
        <w:t xml:space="preserve"> da</w:t>
      </w:r>
      <w:r w:rsidR="00EA0CD8">
        <w:t>s Quality Center</w:t>
      </w:r>
      <w:r>
        <w:t xml:space="preserve"> einführen und schulen</w:t>
      </w:r>
    </w:p>
    <w:p w:rsidR="00611940" w:rsidRDefault="004A6971" w:rsidP="00D813DC">
      <w:pPr>
        <w:numPr>
          <w:ilvl w:val="1"/>
          <w:numId w:val="20"/>
        </w:numPr>
      </w:pPr>
      <w:r>
        <w:t>Quartal</w:t>
      </w:r>
      <w:r w:rsidR="00611940">
        <w:t xml:space="preserve"> </w:t>
      </w:r>
      <w:r w:rsidR="00611940">
        <w:tab/>
        <w:t>Aufbau der Testumgebung</w:t>
      </w:r>
      <w:r w:rsidR="00830793">
        <w:t xml:space="preserve"> mit Installation der Test-Workstation</w:t>
      </w:r>
    </w:p>
    <w:p w:rsidR="00EA0CD8" w:rsidRDefault="00EA0CD8" w:rsidP="00EA0CD8">
      <w:pPr>
        <w:ind w:left="1440"/>
      </w:pPr>
      <w:r>
        <w:t xml:space="preserve">Quality Center </w:t>
      </w:r>
      <w:r w:rsidR="00830793">
        <w:t xml:space="preserve">optimiert </w:t>
      </w:r>
      <w:r>
        <w:t>einsetzen</w:t>
      </w:r>
    </w:p>
    <w:p w:rsidR="00862733" w:rsidRDefault="0093318F" w:rsidP="00D813DC">
      <w:pPr>
        <w:numPr>
          <w:ilvl w:val="1"/>
          <w:numId w:val="20"/>
        </w:numPr>
      </w:pPr>
      <w:r>
        <w:t>Quartal</w:t>
      </w:r>
      <w:r w:rsidR="00DD3AED">
        <w:t xml:space="preserve"> </w:t>
      </w:r>
      <w:r w:rsidR="005A44B2">
        <w:t>QTP-Einführung</w:t>
      </w:r>
      <w:r w:rsidR="00DD3AED">
        <w:t xml:space="preserve">, Beginn der </w:t>
      </w:r>
      <w:r w:rsidR="00862733">
        <w:t>Testautomatisierung</w:t>
      </w:r>
      <w:r w:rsidR="00830793">
        <w:t xml:space="preserve"> – sie ist die</w:t>
      </w:r>
      <w:r w:rsidR="000C2B56">
        <w:t xml:space="preserve"> </w:t>
      </w:r>
      <w:r w:rsidR="005A44B2">
        <w:t>Exploration</w:t>
      </w:r>
      <w:r w:rsidR="000F027A">
        <w:t>s</w:t>
      </w:r>
      <w:r w:rsidR="00DD3AED">
        <w:t>phase</w:t>
      </w:r>
      <w:r w:rsidR="00C94D8E">
        <w:t xml:space="preserve"> zum </w:t>
      </w:r>
      <w:r w:rsidR="00830793">
        <w:t>Aufzeigen von</w:t>
      </w:r>
      <w:r w:rsidR="00C94D8E">
        <w:t xml:space="preserve"> Möglichkeiten</w:t>
      </w:r>
      <w:r w:rsidR="00830793">
        <w:t xml:space="preserve"> der Automatisierung</w:t>
      </w:r>
    </w:p>
    <w:p w:rsidR="00862733" w:rsidRDefault="0093318F" w:rsidP="00D813DC">
      <w:pPr>
        <w:numPr>
          <w:ilvl w:val="1"/>
          <w:numId w:val="20"/>
        </w:numPr>
      </w:pPr>
      <w:r>
        <w:t>Quartal</w:t>
      </w:r>
      <w:r w:rsidR="00862733">
        <w:tab/>
        <w:t xml:space="preserve">Realisierung von </w:t>
      </w:r>
      <w:r w:rsidR="00B75165">
        <w:t xml:space="preserve">funktionalen </w:t>
      </w:r>
      <w:r w:rsidR="006F222F">
        <w:t>Tests</w:t>
      </w:r>
    </w:p>
    <w:p w:rsidR="005479D4" w:rsidRDefault="005479D4" w:rsidP="00D813DC">
      <w:pPr>
        <w:numPr>
          <w:ilvl w:val="0"/>
          <w:numId w:val="20"/>
        </w:numPr>
      </w:pPr>
      <w:r>
        <w:t>Phase 2</w:t>
      </w:r>
      <w:r w:rsidR="00B22F91">
        <w:t xml:space="preserve"> (ab 2010)</w:t>
      </w:r>
    </w:p>
    <w:p w:rsidR="00A6403D" w:rsidRDefault="00B22F91" w:rsidP="00D813DC">
      <w:pPr>
        <w:numPr>
          <w:ilvl w:val="1"/>
          <w:numId w:val="20"/>
        </w:numPr>
      </w:pPr>
      <w:r>
        <w:t>Quartal</w:t>
      </w:r>
      <w:r w:rsidR="005479D4">
        <w:t xml:space="preserve"> </w:t>
      </w:r>
      <w:r w:rsidR="00025886">
        <w:t xml:space="preserve">Erstellung von </w:t>
      </w:r>
      <w:r w:rsidR="00A6403D">
        <w:t>Regressions</w:t>
      </w:r>
      <w:r w:rsidR="006F222F">
        <w:t>tests auf Basis</w:t>
      </w:r>
      <w:r w:rsidR="00B6595A">
        <w:t xml:space="preserve"> </w:t>
      </w:r>
      <w:r w:rsidR="006F222F">
        <w:t xml:space="preserve">der </w:t>
      </w:r>
      <w:r w:rsidR="00B6595A">
        <w:t>funktionalen Tests</w:t>
      </w:r>
    </w:p>
    <w:p w:rsidR="00A6403D" w:rsidRDefault="00B22F91" w:rsidP="00A6403D">
      <w:pPr>
        <w:numPr>
          <w:ilvl w:val="1"/>
          <w:numId w:val="20"/>
        </w:numPr>
      </w:pPr>
      <w:r>
        <w:t>Quartal</w:t>
      </w:r>
      <w:r>
        <w:tab/>
      </w:r>
      <w:r w:rsidR="00A6403D">
        <w:t>Beginn Schnittstellen-Tests</w:t>
      </w:r>
    </w:p>
    <w:p w:rsidR="00361B28" w:rsidRDefault="00361B28" w:rsidP="00D813DC">
      <w:pPr>
        <w:numPr>
          <w:ilvl w:val="1"/>
          <w:numId w:val="20"/>
        </w:numPr>
      </w:pPr>
    </w:p>
    <w:p w:rsidR="00361B28" w:rsidRDefault="00361B28" w:rsidP="00D813DC">
      <w:pPr>
        <w:numPr>
          <w:ilvl w:val="1"/>
          <w:numId w:val="20"/>
        </w:numPr>
      </w:pPr>
    </w:p>
    <w:p w:rsidR="005479D4" w:rsidRDefault="005479D4" w:rsidP="00D813DC">
      <w:pPr>
        <w:numPr>
          <w:ilvl w:val="0"/>
          <w:numId w:val="20"/>
        </w:numPr>
      </w:pPr>
      <w:r>
        <w:t>Phase 3</w:t>
      </w:r>
    </w:p>
    <w:p w:rsidR="005479D4" w:rsidRDefault="005479D4" w:rsidP="00BF1FD3">
      <w:pPr>
        <w:ind w:left="1440"/>
      </w:pPr>
      <w:r>
        <w:t>Ab 2010/11</w:t>
      </w:r>
      <w:r>
        <w:tab/>
      </w:r>
      <w:r w:rsidR="009643F0">
        <w:t xml:space="preserve">Terminal-Tests mit </w:t>
      </w:r>
      <w:r>
        <w:t>Roboter</w:t>
      </w:r>
    </w:p>
    <w:p w:rsidR="000866F9" w:rsidRDefault="000866F9" w:rsidP="000866F9">
      <w:pPr>
        <w:pStyle w:val="Heading2"/>
      </w:pPr>
      <w:bookmarkStart w:id="32" w:name="_Toc234923314"/>
      <w:r>
        <w:t>Voraussetzung für das automatisierte Testen</w:t>
      </w:r>
      <w:bookmarkEnd w:id="32"/>
    </w:p>
    <w:p w:rsidR="00027587" w:rsidRDefault="00027587" w:rsidP="00F065A6">
      <w:r>
        <w:t>Eine vollständige und in sich schlüssige Spezifikation</w:t>
      </w:r>
      <w:r w:rsidR="00CF15AF">
        <w:t xml:space="preserve"> </w:t>
      </w:r>
      <w:r>
        <w:t xml:space="preserve">ist für die Testautomatisierung essentiell. Anforderungen müssen präzise definiert werden, </w:t>
      </w:r>
      <w:r w:rsidR="00CF15AF">
        <w:t xml:space="preserve">um ein </w:t>
      </w:r>
      <w:r>
        <w:t xml:space="preserve">anforderungsbasiertes Testen </w:t>
      </w:r>
      <w:r w:rsidR="00CF15AF">
        <w:t>zu ermöglic</w:t>
      </w:r>
      <w:r w:rsidR="00B22237">
        <w:t>h</w:t>
      </w:r>
      <w:r w:rsidR="00CF15AF">
        <w:t>en</w:t>
      </w:r>
      <w:r>
        <w:t>.</w:t>
      </w:r>
    </w:p>
    <w:p w:rsidR="00F065A6" w:rsidRDefault="00027587" w:rsidP="00F065A6">
      <w:r>
        <w:t xml:space="preserve">Die </w:t>
      </w:r>
      <w:r w:rsidR="000866F9">
        <w:t>grundlegende Voraussetzung für das automatisierte Testen ist ein bestehendes Test-Konzept</w:t>
      </w:r>
      <w:r>
        <w:t xml:space="preserve"> für das SCS</w:t>
      </w:r>
      <w:r w:rsidR="000866F9">
        <w:t>. Die Prozesse müssen für die Qualitätssicherung</w:t>
      </w:r>
      <w:r w:rsidR="00B22237">
        <w:t xml:space="preserve"> müssen</w:t>
      </w:r>
      <w:r w:rsidR="000866F9">
        <w:t xml:space="preserve"> klar mit </w:t>
      </w:r>
      <w:r w:rsidR="002F7A8F">
        <w:t>Angabe der v</w:t>
      </w:r>
      <w:r w:rsidR="000866F9">
        <w:t>erantwortlichen Personen definiert sein.</w:t>
      </w:r>
    </w:p>
    <w:p w:rsidR="002F7A8F" w:rsidRDefault="002F7A8F" w:rsidP="00F065A6">
      <w:r>
        <w:t xml:space="preserve">Das Priorisieren von Testfällen ergibt sich zum </w:t>
      </w:r>
      <w:r w:rsidR="00B22237">
        <w:t>e</w:t>
      </w:r>
      <w:r>
        <w:t>inen aus der Priorität der Anforderung oder zum Anderen (bei Regressionstests) aus dem Bedarf von Tests innerhalb der QA.</w:t>
      </w:r>
      <w:r w:rsidR="004161C5">
        <w:t xml:space="preserve"> Anhand dieser Vorgaben werden Testfälle automatisiert.</w:t>
      </w:r>
    </w:p>
    <w:p w:rsidR="005D51E5" w:rsidRDefault="005D51E5" w:rsidP="00F065A6">
      <w:r>
        <w:t>Das Vorhandensein einer stabilen Infrastruktur ist für die Automatisierung notwendig, da sonst die Auswertung von Testfällen, den Nutzen zunichte machen.</w:t>
      </w:r>
      <w:r w:rsidR="00120090">
        <w:t xml:space="preserve"> Die </w:t>
      </w:r>
      <w:r w:rsidR="00D11C4F">
        <w:t xml:space="preserve">Erweiterung der Testumgebung durch die </w:t>
      </w:r>
      <w:r w:rsidR="00120090" w:rsidRPr="00D11C4F">
        <w:rPr>
          <w:rStyle w:val="Emphasis"/>
        </w:rPr>
        <w:t>Test-Workstation</w:t>
      </w:r>
      <w:r w:rsidR="00120090">
        <w:t xml:space="preserve"> wir</w:t>
      </w:r>
      <w:r w:rsidR="00A0301B">
        <w:t>d im Kapitel</w:t>
      </w:r>
      <w:r w:rsidR="00312EC2">
        <w:t xml:space="preserve"> </w:t>
      </w:r>
      <w:r w:rsidR="001A1AC1">
        <w:fldChar w:fldCharType="begin"/>
      </w:r>
      <w:r w:rsidR="00312EC2">
        <w:instrText xml:space="preserve"> REF _Ref234649470 \w \h </w:instrText>
      </w:r>
      <w:r w:rsidR="001A1AC1">
        <w:fldChar w:fldCharType="separate"/>
      </w:r>
      <w:r w:rsidR="00C7693E">
        <w:t>8</w:t>
      </w:r>
      <w:r w:rsidR="001A1AC1">
        <w:fldChar w:fldCharType="end"/>
      </w:r>
      <w:r w:rsidR="00312EC2">
        <w:t xml:space="preserve"> beschrieben und </w:t>
      </w:r>
      <w:r w:rsidR="001315EE">
        <w:t xml:space="preserve">wird </w:t>
      </w:r>
      <w:r w:rsidR="00312EC2">
        <w:t>für die Automatisierung vorausgesetzt.</w:t>
      </w:r>
    </w:p>
    <w:p w:rsidR="00B37F99" w:rsidRDefault="001315EE" w:rsidP="00B37F99">
      <w:r>
        <w:t xml:space="preserve">Teile der </w:t>
      </w:r>
      <w:r w:rsidR="00B37F99">
        <w:t>Automatisierung</w:t>
      </w:r>
      <w:r>
        <w:t xml:space="preserve"> erfordern ein Zertifikat, um automatische Zugriffe (speziell das Login) zu ermöglichen</w:t>
      </w:r>
      <w:r w:rsidR="00B37F99">
        <w:t xml:space="preserve">. Alternativ </w:t>
      </w:r>
      <w:r w:rsidR="00F45EB0">
        <w:t xml:space="preserve">muss der Tester sich </w:t>
      </w:r>
      <w:r w:rsidR="00B37F99">
        <w:t xml:space="preserve">manuell mit der SecurId </w:t>
      </w:r>
      <w:r w:rsidR="00F45EB0">
        <w:t>autorisieren</w:t>
      </w:r>
      <w:r w:rsidR="00B37F99">
        <w:t>.</w:t>
      </w:r>
    </w:p>
    <w:p w:rsidR="00D73761" w:rsidRDefault="00D73761" w:rsidP="00D73761">
      <w:pPr>
        <w:pStyle w:val="Heading2"/>
      </w:pPr>
      <w:bookmarkStart w:id="33" w:name="_Toc234923315"/>
      <w:r>
        <w:t>Vor- und Nachteile der Testautomatisierung</w:t>
      </w:r>
      <w:bookmarkEnd w:id="33"/>
    </w:p>
    <w:p w:rsidR="000C149B" w:rsidRDefault="000C149B" w:rsidP="000C149B">
      <w:r>
        <w:t>Testen an sich erfordert einen erhöhten Aufwand, der sich in der frühzeitigen Erkennung Fehler auszahlt.</w:t>
      </w:r>
    </w:p>
    <w:p w:rsidR="00DE1214" w:rsidRDefault="00DE1214" w:rsidP="000C149B">
      <w:r>
        <w:t>Ähnlich verhält sich die Automatisierung der Tests. Zunächst ist ein grösserer Aufwand notwendig, der sich im Laufe der Zeit auszahlt, wenn die Tests häufig (wieder)verwendet werden.</w:t>
      </w:r>
    </w:p>
    <w:p w:rsidR="004445D1" w:rsidRDefault="00774209" w:rsidP="004445D1">
      <w:pPr>
        <w:keepNext/>
      </w:pPr>
      <w:r>
        <w:rPr>
          <w:noProof/>
          <w:lang w:val="de-DE" w:eastAsia="de-DE"/>
        </w:rPr>
        <w:lastRenderedPageBreak/>
        <w:drawing>
          <wp:inline distT="0" distB="0" distL="0" distR="0">
            <wp:extent cx="5664200" cy="4511040"/>
            <wp:effectExtent l="0" t="0" r="0" b="0"/>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774209" w:rsidRPr="000C149B" w:rsidRDefault="004445D1" w:rsidP="004445D1">
      <w:pPr>
        <w:pStyle w:val="Caption"/>
      </w:pPr>
      <w:r>
        <w:t xml:space="preserve">Abbildung </w:t>
      </w:r>
      <w:fldSimple w:instr=" SEQ Abbildung \* ARABIC ">
        <w:r w:rsidR="00C7693E">
          <w:rPr>
            <w:noProof/>
          </w:rPr>
          <w:t>2</w:t>
        </w:r>
      </w:fldSimple>
      <w:r>
        <w:t xml:space="preserve"> Vor- und Nachteile der Automatisierung</w:t>
      </w:r>
    </w:p>
    <w:p w:rsidR="00E16B24" w:rsidRDefault="00E16B24" w:rsidP="00E16B24">
      <w:pPr>
        <w:pStyle w:val="Heading1"/>
      </w:pPr>
      <w:bookmarkStart w:id="34" w:name="_Ref234649441"/>
      <w:bookmarkStart w:id="35" w:name="_Toc234923316"/>
      <w:bookmarkStart w:id="36" w:name="_Ref234649410"/>
      <w:r>
        <w:lastRenderedPageBreak/>
        <w:t xml:space="preserve">Aufgaben </w:t>
      </w:r>
      <w:r w:rsidR="00EE4B5D">
        <w:t>im</w:t>
      </w:r>
      <w:r>
        <w:t xml:space="preserve"> Test</w:t>
      </w:r>
      <w:bookmarkEnd w:id="34"/>
      <w:r w:rsidR="00EE4B5D">
        <w:t>prozesse</w:t>
      </w:r>
      <w:bookmarkEnd w:id="35"/>
    </w:p>
    <w:p w:rsidR="00EE4B5D" w:rsidRDefault="00EE4B5D" w:rsidP="00EE4B5D">
      <w:r>
        <w:t>Der Aspekt der Automatisierung beschränkt sich nicht n</w:t>
      </w:r>
      <w:r w:rsidR="00AE6179">
        <w:t>ur auf die Ausführung von Tests.</w:t>
      </w:r>
      <w:r>
        <w:t xml:space="preserve"> </w:t>
      </w:r>
      <w:r w:rsidR="00AE6179">
        <w:t>D</w:t>
      </w:r>
      <w:r>
        <w:t>ie</w:t>
      </w:r>
      <w:r w:rsidR="00AE6179">
        <w:t xml:space="preserve"> </w:t>
      </w:r>
      <w:r>
        <w:t xml:space="preserve">Testdatenerstellung, </w:t>
      </w:r>
      <w:r w:rsidR="00AE6179">
        <w:t xml:space="preserve">das </w:t>
      </w:r>
      <w:r>
        <w:t xml:space="preserve">Auswerten </w:t>
      </w:r>
      <w:r w:rsidR="00AE6179">
        <w:t xml:space="preserve">von Daten </w:t>
      </w:r>
      <w:r>
        <w:t xml:space="preserve">(aus z.B. Log-Files) oder </w:t>
      </w:r>
      <w:r w:rsidR="00AE6179">
        <w:t xml:space="preserve">das setzen von </w:t>
      </w:r>
      <w:r>
        <w:t>Konfiguration</w:t>
      </w:r>
      <w:r w:rsidR="00AE6179">
        <w:t>en</w:t>
      </w:r>
      <w:r>
        <w:t xml:space="preserve"> bieten gute Möglichkeiten zur Automatisierung.</w:t>
      </w:r>
      <w:r w:rsidR="00AE6179">
        <w:t xml:space="preserve"> Ziel ist die Automatisierung möglichst vieler Aufgaben in der Qualitätssicherung.</w:t>
      </w:r>
    </w:p>
    <w:p w:rsidR="00E16B24" w:rsidRDefault="00E16B24" w:rsidP="00E16B24">
      <w:r>
        <w:t xml:space="preserve">Die folgenden Unterabschnitte beschreiben wichtige Aufgaben </w:t>
      </w:r>
      <w:r w:rsidR="00EE4B5D">
        <w:t>im Testprozess</w:t>
      </w:r>
      <w:r>
        <w:t>.</w:t>
      </w:r>
      <w:r w:rsidR="00EE4B5D">
        <w:t xml:space="preserve"> Es wird beschrieben, ob und wie sich die jeweilige Aufgabe automatisieren lässt bzw. der Nutzen im Verhältnis zum Aufwand gegeben ist.</w:t>
      </w:r>
    </w:p>
    <w:p w:rsidR="00E16B24" w:rsidRDefault="00E16B24" w:rsidP="00E16B24">
      <w:pPr>
        <w:pStyle w:val="Heading2"/>
      </w:pPr>
      <w:bookmarkStart w:id="37" w:name="_Toc234923317"/>
      <w:r>
        <w:t>Erstellung eines Testfalls</w:t>
      </w:r>
      <w:bookmarkEnd w:id="37"/>
    </w:p>
    <w:p w:rsidR="00CF2351" w:rsidRDefault="00CF2351" w:rsidP="00260D9E">
      <w:r>
        <w:t xml:space="preserve">Ein Testfall beschreibt den Ablauf eines Tests durch eine Sequenz von Aktionen mit </w:t>
      </w:r>
      <w:r w:rsidR="003125FE">
        <w:t>genauen E</w:t>
      </w:r>
      <w:r>
        <w:t>rwart</w:t>
      </w:r>
      <w:r w:rsidR="003125FE">
        <w:t xml:space="preserve">ungen an das </w:t>
      </w:r>
      <w:r>
        <w:t>Resul</w:t>
      </w:r>
      <w:r w:rsidR="003125FE">
        <w:t>tat</w:t>
      </w:r>
      <w:r>
        <w:t>.</w:t>
      </w:r>
    </w:p>
    <w:p w:rsidR="00260D9E" w:rsidRDefault="00483200" w:rsidP="00260D9E">
      <w:r>
        <w:t xml:space="preserve">Alle Testfälle </w:t>
      </w:r>
      <w:r w:rsidR="00D9474E">
        <w:t>sollen</w:t>
      </w:r>
      <w:r>
        <w:t xml:space="preserve"> im QC zentral abgelegt</w:t>
      </w:r>
      <w:r w:rsidR="00D9474E">
        <w:t xml:space="preserve"> sein</w:t>
      </w:r>
      <w:r>
        <w:t>.</w:t>
      </w:r>
    </w:p>
    <w:p w:rsidR="000A5D6D" w:rsidRDefault="00F95341" w:rsidP="000A5D6D">
      <w:r>
        <w:t>A</w:t>
      </w:r>
      <w:r w:rsidR="000A5D6D">
        <w:t>us bestehenden Dokumenten</w:t>
      </w:r>
      <w:r w:rsidR="000A5D6D" w:rsidRPr="009D1BE7">
        <w:t xml:space="preserve"> </w:t>
      </w:r>
      <w:r w:rsidR="000A5D6D">
        <w:t xml:space="preserve">(Excel- oder Word-Dokumente) </w:t>
      </w:r>
      <w:r>
        <w:t xml:space="preserve">können Testfälle </w:t>
      </w:r>
      <w:r w:rsidR="000A5D6D">
        <w:t xml:space="preserve">automatisiert </w:t>
      </w:r>
      <w:r>
        <w:t xml:space="preserve">ins QC importiert </w:t>
      </w:r>
      <w:r w:rsidR="000A5D6D">
        <w:t>werden.</w:t>
      </w:r>
    </w:p>
    <w:p w:rsidR="000A5D6D" w:rsidRDefault="000A5D6D" w:rsidP="00260D9E">
      <w:r>
        <w:t>Eine weitere Möglichkeit ist die Erstellung anhand bestehender Protokolldaten, um z.B. das exakte Verhalten aus dem Live-Betrieb in der Testumgebung „nachzuspielen“.</w:t>
      </w:r>
    </w:p>
    <w:p w:rsidR="00E60371" w:rsidRPr="00260D9E" w:rsidRDefault="00E60371" w:rsidP="00260D9E">
      <w:r>
        <w:t>Denkbar wäre eine automatische Generierung von Testfällen. Durch ein zu entwickelndes Tool könnten beispielsweise individuelle Regressionstests durch Angabe von Kriterien erstellt werden.</w:t>
      </w:r>
    </w:p>
    <w:p w:rsidR="00EE4B5D" w:rsidRDefault="00E60371" w:rsidP="00EE4B5D">
      <w:pPr>
        <w:pStyle w:val="Heading3"/>
      </w:pPr>
      <w:bookmarkStart w:id="38" w:name="_Toc234923318"/>
      <w:r>
        <w:t xml:space="preserve">Testfälle im </w:t>
      </w:r>
      <w:r w:rsidR="00E16B24">
        <w:t>QC</w:t>
      </w:r>
      <w:r w:rsidR="00EE4B5D">
        <w:t xml:space="preserve"> erstellen</w:t>
      </w:r>
      <w:bookmarkEnd w:id="38"/>
    </w:p>
    <w:p w:rsidR="00EE4B5D" w:rsidRDefault="00EE4B5D" w:rsidP="00EE4B5D">
      <w:r>
        <w:t xml:space="preserve">Testfälle lassen sich </w:t>
      </w:r>
      <w:r w:rsidR="008E388A">
        <w:t>im QC über die GUI erstellen. Die Automatisierung bietet an dieser Stelle wenig Nutzen, da in erster Linie manuelle Tests erstellt werden.</w:t>
      </w:r>
    </w:p>
    <w:p w:rsidR="008E388A" w:rsidRPr="00EE4B5D" w:rsidRDefault="008E388A" w:rsidP="00EE4B5D">
      <w:r>
        <w:t xml:space="preserve">Viele Testfälle sind bisher u.a. in Word-Dokumenten beschrieben. Der </w:t>
      </w:r>
      <w:r w:rsidRPr="00F95341">
        <w:rPr>
          <w:rStyle w:val="Emphasis"/>
        </w:rPr>
        <w:t>Import</w:t>
      </w:r>
      <w:r>
        <w:t xml:space="preserve"> von Testfällen aus diesen bestehenden Dokumenten liesse sich automatisieren und komplett ins QC portieren. Die Automatisierung des Imports ist ein interes</w:t>
      </w:r>
      <w:r w:rsidR="000F6147">
        <w:t>santer Punkt, um den Umstieg von einer grossen Anzahl an</w:t>
      </w:r>
      <w:r>
        <w:t xml:space="preserve"> herkömmlichen Dokument</w:t>
      </w:r>
      <w:r w:rsidR="000F6147">
        <w:t>en</w:t>
      </w:r>
      <w:r>
        <w:t xml:space="preserve"> zur zentralen Plattform QC zu erleichtern.</w:t>
      </w:r>
    </w:p>
    <w:p w:rsidR="00E16B24" w:rsidRDefault="00E16B24" w:rsidP="00EE4B5D">
      <w:pPr>
        <w:pStyle w:val="Heading3"/>
      </w:pPr>
      <w:r>
        <w:t xml:space="preserve"> </w:t>
      </w:r>
      <w:bookmarkStart w:id="39" w:name="_Toc234923319"/>
      <w:r w:rsidR="001F72B2">
        <w:t>Testfälle</w:t>
      </w:r>
      <w:r>
        <w:t xml:space="preserve"> mit QTP erstellen</w:t>
      </w:r>
      <w:bookmarkEnd w:id="39"/>
    </w:p>
    <w:p w:rsidR="00E16B24" w:rsidRDefault="00E16B24" w:rsidP="00E16B24">
      <w:r>
        <w:t xml:space="preserve">Per </w:t>
      </w:r>
      <w:r w:rsidRPr="00277766">
        <w:t xml:space="preserve"> „Capture </w:t>
      </w:r>
      <w:r>
        <w:t xml:space="preserve">&amp; </w:t>
      </w:r>
      <w:r w:rsidRPr="00277766">
        <w:t xml:space="preserve">Replay“ </w:t>
      </w:r>
      <w:r>
        <w:t xml:space="preserve">lassen sich beispielsweise mit QTP </w:t>
      </w:r>
      <w:r w:rsidRPr="00277766">
        <w:t xml:space="preserve">aufzeichnen. Diese sind dann entweder lokal </w:t>
      </w:r>
      <w:r>
        <w:t xml:space="preserve">im Dateisystem </w:t>
      </w:r>
      <w:r w:rsidRPr="00277766">
        <w:t xml:space="preserve">oder </w:t>
      </w:r>
      <w:r>
        <w:t xml:space="preserve">zentral </w:t>
      </w:r>
      <w:r w:rsidRPr="00277766">
        <w:t>im Quality Center abgelegt.</w:t>
      </w:r>
    </w:p>
    <w:p w:rsidR="00E16B24" w:rsidRDefault="00E16B24" w:rsidP="00E16B24">
      <w:r>
        <w:t>Der vorrangige Weg QTP einzusetzen ist eine abstrahierte Programmierung der Testfälle (Key-Word-Driven Testing).</w:t>
      </w:r>
    </w:p>
    <w:p w:rsidR="000A5D6D" w:rsidRDefault="000A5D6D" w:rsidP="00E16B24">
      <w:r>
        <w:t>Die Testfälle lassen sich lokal im Dateisystem ablegen oder direkt zum Testplan vom QC übertragen</w:t>
      </w:r>
    </w:p>
    <w:p w:rsidR="00E16B24" w:rsidRPr="00277766" w:rsidRDefault="00E16B24" w:rsidP="00E16B24">
      <w:pPr>
        <w:pStyle w:val="Heading2"/>
      </w:pPr>
      <w:bookmarkStart w:id="40" w:name="_Toc234923320"/>
      <w:r w:rsidRPr="00277766">
        <w:t>Testdatenerstellung</w:t>
      </w:r>
      <w:bookmarkEnd w:id="40"/>
    </w:p>
    <w:p w:rsidR="00E16B24" w:rsidRDefault="00E16B24" w:rsidP="00E16B24">
      <w:r>
        <w:t xml:space="preserve">Testdaten können anhand von Regeln automatisiert generiert werden. Dafür sind Generatoren </w:t>
      </w:r>
      <w:r w:rsidR="000A5D6D">
        <w:t xml:space="preserve">(siehe Abschnitt </w:t>
      </w:r>
      <w:r w:rsidR="000A5D6D">
        <w:fldChar w:fldCharType="begin"/>
      </w:r>
      <w:r w:rsidR="000A5D6D">
        <w:instrText xml:space="preserve"> REF _Ref234912401 \r \h </w:instrText>
      </w:r>
      <w:r w:rsidR="000A5D6D">
        <w:fldChar w:fldCharType="separate"/>
      </w:r>
      <w:r w:rsidR="000A5D6D">
        <w:t>7.3</w:t>
      </w:r>
      <w:r w:rsidR="000A5D6D">
        <w:fldChar w:fldCharType="end"/>
      </w:r>
      <w:r w:rsidR="000A5D6D">
        <w:t xml:space="preserve">) </w:t>
      </w:r>
      <w:r>
        <w:t xml:space="preserve">notwendig, die </w:t>
      </w:r>
      <w:r w:rsidR="000A5D6D">
        <w:t>Test-</w:t>
      </w:r>
      <w:r>
        <w:t>Daten er</w:t>
      </w:r>
      <w:r w:rsidR="000A5D6D">
        <w:t>stellen</w:t>
      </w:r>
      <w:r>
        <w:t>.</w:t>
      </w:r>
    </w:p>
    <w:p w:rsidR="00E16B24" w:rsidRPr="00277766" w:rsidRDefault="00E16B24" w:rsidP="00E16B24">
      <w:r>
        <w:t xml:space="preserve">Mit </w:t>
      </w:r>
      <w:r w:rsidRPr="00277766">
        <w:t>QTP</w:t>
      </w:r>
      <w:r w:rsidR="000A5D6D">
        <w:t xml:space="preserve"> enthält bereits einen Generator, mit dem sich</w:t>
      </w:r>
      <w:r>
        <w:t xml:space="preserve"> durch Angabe regulärer Ausdrücke</w:t>
      </w:r>
      <w:r w:rsidRPr="00277766">
        <w:t xml:space="preserve"> </w:t>
      </w:r>
      <w:r>
        <w:t>Testdaten generieren</w:t>
      </w:r>
      <w:r w:rsidR="000A5D6D">
        <w:t xml:space="preserve"> lassen</w:t>
      </w:r>
      <w:r>
        <w:t>.</w:t>
      </w:r>
    </w:p>
    <w:p w:rsidR="00E16B24" w:rsidRDefault="00E16B24" w:rsidP="00E16B24">
      <w:pPr>
        <w:pStyle w:val="Heading2"/>
      </w:pPr>
      <w:bookmarkStart w:id="41" w:name="_Toc234923321"/>
      <w:r w:rsidRPr="00277766">
        <w:t>Testskripterstellung</w:t>
      </w:r>
      <w:bookmarkEnd w:id="41"/>
    </w:p>
    <w:p w:rsidR="00EE4B5D" w:rsidRPr="00EE4B5D" w:rsidRDefault="00EE4B5D" w:rsidP="00EE4B5D">
      <w:r>
        <w:t xml:space="preserve">Ein Testskript ist der Programmcode für </w:t>
      </w:r>
      <w:r w:rsidR="000265F6">
        <w:t>einen</w:t>
      </w:r>
      <w:r>
        <w:t xml:space="preserve"> automatischen Ablauf eines Testfalls.</w:t>
      </w:r>
    </w:p>
    <w:p w:rsidR="00E16B24" w:rsidRDefault="00E16B24" w:rsidP="00E16B24">
      <w:r>
        <w:t xml:space="preserve">Die generische Erstellung von Testskripts ist möglich jedoch nicht geplant, da der Nutzen nicht </w:t>
      </w:r>
      <w:r w:rsidR="00EE4B5D">
        <w:t xml:space="preserve">im Verhältnis zum Aufwand steht </w:t>
      </w:r>
      <w:r>
        <w:t>ist.</w:t>
      </w:r>
    </w:p>
    <w:p w:rsidR="00E16B24" w:rsidRDefault="00E16B24" w:rsidP="00E16B24">
      <w:r>
        <w:t xml:space="preserve">Für Modultests bieten SDKs das Generieren von Testskripte, die anschliessend vom Programmierer </w:t>
      </w:r>
      <w:r w:rsidR="00EE4B5D">
        <w:t xml:space="preserve">(manuell) </w:t>
      </w:r>
      <w:r>
        <w:t>implementiert werden müssen.</w:t>
      </w:r>
    </w:p>
    <w:p w:rsidR="009C5B6B" w:rsidRPr="00272709" w:rsidRDefault="009C5B6B" w:rsidP="00E16B24">
      <w:r>
        <w:t>QTP erzeugt beim Capture &amp; Replay das Script, während der Benutzer den Test durchführt. Testobjekte werden automatisch gelernt, doch dabei sind generell manuelle Nachbearbeitungen notwendig, um diese wiederverwendbar aufzubereiten.</w:t>
      </w:r>
    </w:p>
    <w:p w:rsidR="00E16B24" w:rsidRPr="00277766" w:rsidRDefault="00E16B24" w:rsidP="00E16B24">
      <w:pPr>
        <w:pStyle w:val="Heading2"/>
      </w:pPr>
      <w:bookmarkStart w:id="42" w:name="_Toc234923322"/>
      <w:r w:rsidRPr="00277766">
        <w:lastRenderedPageBreak/>
        <w:t>Testkonfiguration</w:t>
      </w:r>
      <w:bookmarkEnd w:id="42"/>
    </w:p>
    <w:p w:rsidR="006B19CF" w:rsidRDefault="00E16B24" w:rsidP="00E16B24">
      <w:r>
        <w:t>Testumgebung</w:t>
      </w:r>
      <w:r w:rsidR="003A3A97">
        <w:t xml:space="preserve">en </w:t>
      </w:r>
      <w:r>
        <w:t xml:space="preserve"> </w:t>
      </w:r>
      <w:r w:rsidR="003A3A97">
        <w:t>könnten per</w:t>
      </w:r>
      <w:r w:rsidR="007637A1">
        <w:t xml:space="preserve"> </w:t>
      </w:r>
      <w:r w:rsidR="003A3A97">
        <w:t xml:space="preserve">Skript automatisch </w:t>
      </w:r>
      <w:r w:rsidR="00A914B9">
        <w:t xml:space="preserve">für </w:t>
      </w:r>
      <w:r w:rsidR="00B16912">
        <w:t xml:space="preserve">die notwendige Testausführung </w:t>
      </w:r>
      <w:r w:rsidR="003A3A97">
        <w:t>angepasst werden</w:t>
      </w:r>
      <w:r>
        <w:t>.</w:t>
      </w:r>
    </w:p>
    <w:p w:rsidR="00BD48C8" w:rsidRDefault="00A914B9" w:rsidP="00E16B24">
      <w:r>
        <w:t>Für das SCS ist beispielsweise die Konfiguration der Netzadressen für die unterschiedlichen Testumgebung ein wesentlicher Punkt.</w:t>
      </w:r>
      <w:r w:rsidR="006B19CF">
        <w:t xml:space="preserve"> Desweiteren könnten gewisse Sätze an Testdaten für unterschiedliche Testzwecke vorkonfiguriert werden, die somit die Vorbedingung für das Testen schaffen.</w:t>
      </w:r>
      <w:r w:rsidR="00BD48C8">
        <w:t>.</w:t>
      </w:r>
    </w:p>
    <w:p w:rsidR="00E16B24" w:rsidRPr="00277766" w:rsidRDefault="00E16B24" w:rsidP="00E16B24">
      <w:pPr>
        <w:pStyle w:val="Heading2"/>
      </w:pPr>
      <w:bookmarkStart w:id="43" w:name="_Toc234923323"/>
      <w:r w:rsidRPr="00277766">
        <w:t>Test</w:t>
      </w:r>
      <w:r>
        <w:t>aus</w:t>
      </w:r>
      <w:r w:rsidRPr="00277766">
        <w:t>führung</w:t>
      </w:r>
      <w:bookmarkEnd w:id="43"/>
    </w:p>
    <w:p w:rsidR="00E16B24" w:rsidRDefault="00E16B24" w:rsidP="00E16B24">
      <w:r>
        <w:t>Die Ausführung ist der Schwerpunkt der Automatisierung. Software-Tests sind genau und lassen sich beliebig oft wiederholen.</w:t>
      </w:r>
    </w:p>
    <w:p w:rsidR="00507B1A" w:rsidRDefault="00507B1A" w:rsidP="00E16B24">
      <w:r>
        <w:t>QTP ist das zentrale Werkzeug zur automatischen Ausführung von Tests.</w:t>
      </w:r>
    </w:p>
    <w:p w:rsidR="00507B1A" w:rsidRDefault="00DA6D60" w:rsidP="00507B1A">
      <w:pPr>
        <w:pStyle w:val="Heading3"/>
      </w:pPr>
      <w:bookmarkStart w:id="44" w:name="_Ref234917249"/>
      <w:bookmarkStart w:id="45" w:name="_Toc234923324"/>
      <w:r>
        <w:t>Ausführen</w:t>
      </w:r>
      <w:r w:rsidR="00507B1A">
        <w:t xml:space="preserve"> eines automatischen Tests aus QTP</w:t>
      </w:r>
      <w:bookmarkEnd w:id="44"/>
      <w:bookmarkEnd w:id="45"/>
    </w:p>
    <w:p w:rsidR="00507B1A" w:rsidRDefault="00507B1A" w:rsidP="00507B1A">
      <w:r>
        <w:t>Der Test</w:t>
      </w:r>
      <w:r w:rsidR="00B068D8">
        <w:t xml:space="preserve"> kann über das QC oder vom Dateisystem geladen werden.</w:t>
      </w:r>
    </w:p>
    <w:p w:rsidR="00B068D8" w:rsidRPr="00507B1A" w:rsidRDefault="00B068D8" w:rsidP="00507B1A">
      <w:r>
        <w:t>Der Test lässt sich auf dem lokalen System ausführen. Im QTP wird  während des Testlaufs die aktuelle Position im Test-Skript markiert.</w:t>
      </w:r>
    </w:p>
    <w:p w:rsidR="00507B1A" w:rsidRPr="00277766" w:rsidRDefault="00DA6D60" w:rsidP="00507B1A">
      <w:pPr>
        <w:pStyle w:val="Heading3"/>
      </w:pPr>
      <w:bookmarkStart w:id="46" w:name="_Toc234923325"/>
      <w:r>
        <w:t xml:space="preserve">Ausführen </w:t>
      </w:r>
      <w:r w:rsidR="00507B1A">
        <w:t>eines automatischen Tests aus dem QC</w:t>
      </w:r>
      <w:bookmarkEnd w:id="46"/>
    </w:p>
    <w:p w:rsidR="00507B1A" w:rsidRDefault="00F90955" w:rsidP="00E16B24">
      <w:r>
        <w:t>Automatische Tests, die im QC abgelegt sind, lassen sich von dort aus starten. Der Test selbst kann lokal oder entfernt ausgeführt werden. QTP muss auf dem jeweiligen System, auf dem der Test läuft</w:t>
      </w:r>
      <w:r w:rsidR="003D46DF">
        <w:t>,</w:t>
      </w:r>
      <w:r>
        <w:t xml:space="preserve"> installiert sein.</w:t>
      </w:r>
    </w:p>
    <w:p w:rsidR="00E16B24" w:rsidRPr="00277766" w:rsidRDefault="00E16B24" w:rsidP="00E16B24">
      <w:pPr>
        <w:pStyle w:val="Heading2"/>
      </w:pPr>
      <w:bookmarkStart w:id="47" w:name="_Toc234923326"/>
      <w:r w:rsidRPr="00277766">
        <w:t>Testauswertung</w:t>
      </w:r>
      <w:bookmarkEnd w:id="47"/>
    </w:p>
    <w:p w:rsidR="00E16B24" w:rsidRDefault="00E16B24" w:rsidP="00A14792">
      <w:r>
        <w:t>Je nach Test, kann eine abschliessende Auswertung aus einem oder mehreren Testläufen folgen. Für Last und Performance-Tests kann die Aufbereitung der Testergebnisse erleichtert werden.</w:t>
      </w:r>
    </w:p>
    <w:p w:rsidR="00891B59" w:rsidRDefault="00891B59" w:rsidP="00A14792">
      <w:r>
        <w:t xml:space="preserve">Wichtige Kennzahlen, die sich aus ermittelten Daten </w:t>
      </w:r>
      <w:r w:rsidR="006C5A69">
        <w:t>er</w:t>
      </w:r>
      <w:r>
        <w:t>geben, lassen sich automatisch berechnen</w:t>
      </w:r>
      <w:r w:rsidR="006C5A69">
        <w:t xml:space="preserve"> oder als Diagramm darstellen. Der Tester erhält somit aufbereitete Daten mit prägnanten Metriken über das SCS.</w:t>
      </w:r>
    </w:p>
    <w:p w:rsidR="00891B59" w:rsidRDefault="00891B59" w:rsidP="00A14792">
      <w:r>
        <w:t>Das QC ermöglicht Auswertungen aus Sicht des Qualitätsprozesses</w:t>
      </w:r>
      <w:r w:rsidR="005F58AE">
        <w:t xml:space="preserve"> und das Testmanagement</w:t>
      </w:r>
      <w:r w:rsidR="00771C11">
        <w:t>.</w:t>
      </w:r>
      <w:r w:rsidR="0062370D">
        <w:t xml:space="preserve"> Individuelle Auswertungen</w:t>
      </w:r>
      <w:r w:rsidR="005F58AE">
        <w:t xml:space="preserve"> beziehen sich auf den Test und die Verarbeitung der ermittelten Daten während des Laufs</w:t>
      </w:r>
      <w:r w:rsidR="000A1BC1">
        <w:t xml:space="preserve"> (z.B. Fehlerrate, Antwortzeiten)</w:t>
      </w:r>
      <w:r w:rsidR="005F58AE">
        <w:t>.</w:t>
      </w:r>
    </w:p>
    <w:p w:rsidR="00507B1A" w:rsidRDefault="005F7D1C" w:rsidP="005F7D1C">
      <w:pPr>
        <w:pStyle w:val="ListParagraph"/>
        <w:numPr>
          <w:ilvl w:val="0"/>
          <w:numId w:val="29"/>
        </w:numPr>
        <w:jc w:val="left"/>
      </w:pPr>
      <w:r>
        <w:t xml:space="preserve">Die Möglichkeiten zur </w:t>
      </w:r>
      <w:r w:rsidR="00507B1A">
        <w:t>Auswertung</w:t>
      </w:r>
      <w:r>
        <w:t xml:space="preserve"> sind</w:t>
      </w:r>
      <w:r w:rsidR="00A14792">
        <w:t xml:space="preserve"> </w:t>
      </w:r>
      <w:r>
        <w:t>i</w:t>
      </w:r>
      <w:r w:rsidR="00A14792">
        <w:t xml:space="preserve">m </w:t>
      </w:r>
      <w:r w:rsidR="00891B59">
        <w:t>QC</w:t>
      </w:r>
      <w:r>
        <w:t xml:space="preserve"> sehr umfangreich,</w:t>
      </w:r>
      <w:r>
        <w:br/>
      </w:r>
      <w:r w:rsidR="00BE40BD">
        <w:t>einige Beispiele sind:</w:t>
      </w:r>
    </w:p>
    <w:p w:rsidR="00507B1A" w:rsidRDefault="00507B1A" w:rsidP="00A14792">
      <w:pPr>
        <w:pStyle w:val="ListParagraph"/>
        <w:numPr>
          <w:ilvl w:val="1"/>
          <w:numId w:val="29"/>
        </w:numPr>
      </w:pPr>
      <w:r>
        <w:t>Statistiken lassen sich generieren</w:t>
      </w:r>
    </w:p>
    <w:p w:rsidR="00771C11" w:rsidRDefault="00771C11" w:rsidP="00771C11">
      <w:pPr>
        <w:pStyle w:val="ListParagraph"/>
        <w:numPr>
          <w:ilvl w:val="2"/>
          <w:numId w:val="29"/>
        </w:numPr>
      </w:pPr>
      <w:r>
        <w:t>Anzahl Testläufe</w:t>
      </w:r>
    </w:p>
    <w:p w:rsidR="00771C11" w:rsidRDefault="00771C11" w:rsidP="00771C11">
      <w:pPr>
        <w:pStyle w:val="ListParagraph"/>
        <w:numPr>
          <w:ilvl w:val="2"/>
          <w:numId w:val="29"/>
        </w:numPr>
      </w:pPr>
      <w:r>
        <w:t>Anzahl gefundener Fehler</w:t>
      </w:r>
    </w:p>
    <w:p w:rsidR="00771C11" w:rsidRDefault="00771C11" w:rsidP="00771C11">
      <w:pPr>
        <w:pStyle w:val="ListParagraph"/>
        <w:numPr>
          <w:ilvl w:val="2"/>
          <w:numId w:val="29"/>
        </w:numPr>
      </w:pPr>
      <w:r>
        <w:t>Dauer für einzelne oder alle Testläufe</w:t>
      </w:r>
    </w:p>
    <w:p w:rsidR="00BE33B6" w:rsidRDefault="00BE33B6" w:rsidP="00771C11">
      <w:pPr>
        <w:pStyle w:val="ListParagraph"/>
        <w:numPr>
          <w:ilvl w:val="2"/>
          <w:numId w:val="29"/>
        </w:numPr>
      </w:pPr>
      <w:r>
        <w:t>Prozentuale Abdeckung der Anforderungen durch Tests</w:t>
      </w:r>
    </w:p>
    <w:p w:rsidR="00771C11" w:rsidRDefault="00BE40BD" w:rsidP="00771C11">
      <w:pPr>
        <w:pStyle w:val="ListParagraph"/>
        <w:numPr>
          <w:ilvl w:val="2"/>
          <w:numId w:val="29"/>
        </w:numPr>
      </w:pPr>
      <w:r>
        <w:t>Risikobewertung</w:t>
      </w:r>
    </w:p>
    <w:p w:rsidR="00A14792" w:rsidRDefault="00A14792" w:rsidP="00A14792">
      <w:pPr>
        <w:pStyle w:val="ListParagraph"/>
        <w:numPr>
          <w:ilvl w:val="1"/>
          <w:numId w:val="29"/>
        </w:numPr>
      </w:pPr>
      <w:r>
        <w:t>Reports lassen sich generieren</w:t>
      </w:r>
    </w:p>
    <w:p w:rsidR="00BE40BD" w:rsidRDefault="00342E3D" w:rsidP="00BE40BD">
      <w:pPr>
        <w:pStyle w:val="ListParagraph"/>
        <w:numPr>
          <w:ilvl w:val="2"/>
          <w:numId w:val="29"/>
        </w:numPr>
      </w:pPr>
      <w:r>
        <w:t>Auflistung von Testläufen mit Status</w:t>
      </w:r>
      <w:r w:rsidR="0044076B">
        <w:t xml:space="preserve"> und Findings</w:t>
      </w:r>
    </w:p>
    <w:p w:rsidR="00342E3D" w:rsidRDefault="00342E3D" w:rsidP="00BE40BD">
      <w:pPr>
        <w:pStyle w:val="ListParagraph"/>
        <w:numPr>
          <w:ilvl w:val="2"/>
          <w:numId w:val="29"/>
        </w:numPr>
      </w:pPr>
      <w:r>
        <w:t>Auflistung von gefundenen Findings zu einer Anforderung</w:t>
      </w:r>
    </w:p>
    <w:p w:rsidR="00BE40BD" w:rsidRDefault="00BE40BD" w:rsidP="00BE40BD">
      <w:pPr>
        <w:pStyle w:val="ListParagraph"/>
        <w:numPr>
          <w:ilvl w:val="1"/>
          <w:numId w:val="29"/>
        </w:numPr>
      </w:pPr>
      <w:r>
        <w:t>Export in Dokumente (Word, Excel, XML, …)</w:t>
      </w:r>
    </w:p>
    <w:p w:rsidR="00A14792" w:rsidRDefault="00A14792" w:rsidP="00A14792">
      <w:pPr>
        <w:pStyle w:val="ListParagraph"/>
        <w:numPr>
          <w:ilvl w:val="0"/>
          <w:numId w:val="29"/>
        </w:numPr>
      </w:pPr>
      <w:r>
        <w:t>Automatisierung von Auswertungen</w:t>
      </w:r>
    </w:p>
    <w:p w:rsidR="00A14792" w:rsidRDefault="00A14792" w:rsidP="00A14792">
      <w:pPr>
        <w:pStyle w:val="ListParagraph"/>
        <w:numPr>
          <w:ilvl w:val="1"/>
          <w:numId w:val="29"/>
        </w:numPr>
      </w:pPr>
      <w:r>
        <w:t>Auswertung von Logfiles</w:t>
      </w:r>
    </w:p>
    <w:p w:rsidR="00A14792" w:rsidRPr="00246D4A" w:rsidRDefault="00A14792" w:rsidP="00A14792">
      <w:pPr>
        <w:pStyle w:val="ListParagraph"/>
        <w:numPr>
          <w:ilvl w:val="1"/>
          <w:numId w:val="29"/>
        </w:numPr>
      </w:pPr>
      <w:r>
        <w:t>Auswertungen in der DB</w:t>
      </w:r>
    </w:p>
    <w:p w:rsidR="00E16B24" w:rsidRPr="00277766" w:rsidRDefault="00E16B24" w:rsidP="00E16B24">
      <w:pPr>
        <w:pStyle w:val="Heading2"/>
      </w:pPr>
      <w:bookmarkStart w:id="48" w:name="_Toc234923327"/>
      <w:r w:rsidRPr="00277766">
        <w:t>Testdokumentation</w:t>
      </w:r>
      <w:bookmarkEnd w:id="48"/>
    </w:p>
    <w:p w:rsidR="00E16B24" w:rsidRDefault="00E16B24" w:rsidP="00E16B24">
      <w:r>
        <w:t xml:space="preserve">QTP </w:t>
      </w:r>
      <w:r w:rsidR="007E15E7">
        <w:t xml:space="preserve">Tests </w:t>
      </w:r>
      <w:r w:rsidR="00193E4B">
        <w:t xml:space="preserve">übermitteln </w:t>
      </w:r>
      <w:r w:rsidR="007E15E7">
        <w:t>(</w:t>
      </w:r>
      <w:r w:rsidR="00193E4B">
        <w:t>automatisch</w:t>
      </w:r>
      <w:r w:rsidR="007E15E7">
        <w:t>)</w:t>
      </w:r>
      <w:r>
        <w:t xml:space="preserve"> </w:t>
      </w:r>
      <w:r w:rsidR="00193E4B">
        <w:t xml:space="preserve">die </w:t>
      </w:r>
      <w:r>
        <w:t xml:space="preserve">Testergebnisse </w:t>
      </w:r>
      <w:r w:rsidR="007E15E7">
        <w:t xml:space="preserve">mit den Informationen aus den einzelnen </w:t>
      </w:r>
      <w:r w:rsidR="00B47D52">
        <w:t>S</w:t>
      </w:r>
      <w:r w:rsidR="007E15E7">
        <w:t xml:space="preserve">chritten </w:t>
      </w:r>
      <w:r w:rsidR="00B47D52">
        <w:t xml:space="preserve">einer Test-Instanz </w:t>
      </w:r>
      <w:r>
        <w:t>an das QC</w:t>
      </w:r>
      <w:r w:rsidR="00B47D52">
        <w:t xml:space="preserve"> zum</w:t>
      </w:r>
      <w:r w:rsidR="007E15E7">
        <w:t xml:space="preserve"> </w:t>
      </w:r>
      <w:r w:rsidR="00B47D52">
        <w:t xml:space="preserve">entsprechenden </w:t>
      </w:r>
      <w:r w:rsidR="007E15E7">
        <w:t>Test-Set</w:t>
      </w:r>
      <w:r>
        <w:t>.</w:t>
      </w:r>
    </w:p>
    <w:p w:rsidR="005E0861" w:rsidRDefault="005E0861" w:rsidP="00E16B24">
      <w:r>
        <w:t xml:space="preserve">Alternativ kann der Testreport lokal auf dem Dateisystem erstellt werden. Dafür muss der Test aus dem QTP (siehe Abschnitt </w:t>
      </w:r>
      <w:r>
        <w:fldChar w:fldCharType="begin"/>
      </w:r>
      <w:r>
        <w:instrText xml:space="preserve"> REF _Ref234917249 \r \h </w:instrText>
      </w:r>
      <w:r>
        <w:fldChar w:fldCharType="separate"/>
      </w:r>
      <w:r>
        <w:t>3.5.1</w:t>
      </w:r>
      <w:r>
        <w:fldChar w:fldCharType="end"/>
      </w:r>
      <w:r>
        <w:t>) gestartet werden.</w:t>
      </w:r>
    </w:p>
    <w:p w:rsidR="00E16B24" w:rsidRPr="00277766" w:rsidRDefault="00E16B24" w:rsidP="00E16B24">
      <w:r>
        <w:lastRenderedPageBreak/>
        <w:t xml:space="preserve">Bei Verwendung eigener Test-Treiber </w:t>
      </w:r>
      <w:r w:rsidR="005E0861">
        <w:t xml:space="preserve">ist der Zugriff auf das QC eine </w:t>
      </w:r>
      <w:r>
        <w:t>API</w:t>
      </w:r>
      <w:r w:rsidR="005E0861">
        <w:t xml:space="preserve"> entfernt möglich. Die Funktionalität steht der über der QC-GUI nichts nach.</w:t>
      </w:r>
    </w:p>
    <w:p w:rsidR="00E16B24" w:rsidRPr="00277766" w:rsidRDefault="00E16B24" w:rsidP="00E16B24">
      <w:pPr>
        <w:pStyle w:val="Heading2"/>
      </w:pPr>
      <w:bookmarkStart w:id="49" w:name="_Toc234923328"/>
      <w:commentRangeStart w:id="50"/>
      <w:r w:rsidRPr="00277766">
        <w:t>Testadministration</w:t>
      </w:r>
      <w:commentRangeEnd w:id="50"/>
      <w:r>
        <w:rPr>
          <w:rStyle w:val="CommentReference"/>
          <w:b w:val="0"/>
        </w:rPr>
        <w:commentReference w:id="50"/>
      </w:r>
      <w:bookmarkEnd w:id="49"/>
    </w:p>
    <w:p w:rsidR="00E16B24" w:rsidRDefault="00E16B24" w:rsidP="00E16B24">
      <w:pPr>
        <w:pStyle w:val="Heading1"/>
      </w:pPr>
      <w:bookmarkStart w:id="51" w:name="_Ref234650453"/>
      <w:bookmarkStart w:id="52" w:name="_Toc234923329"/>
      <w:bookmarkStart w:id="53" w:name="_Ref234649361"/>
      <w:bookmarkStart w:id="54" w:name="_Ref234650274"/>
      <w:r>
        <w:lastRenderedPageBreak/>
        <w:t>Typische Anwendungsfälle</w:t>
      </w:r>
      <w:bookmarkEnd w:id="51"/>
      <w:bookmarkEnd w:id="52"/>
    </w:p>
    <w:p w:rsidR="00067FBC" w:rsidRDefault="00067FBC" w:rsidP="00067FBC">
      <w:pPr>
        <w:pStyle w:val="Caption"/>
      </w:pPr>
      <w:r w:rsidRPr="00067FBC">
        <w:rPr>
          <w:noProof/>
          <w:lang w:val="de-DE" w:eastAsia="de-DE"/>
        </w:rPr>
        <w:drawing>
          <wp:inline distT="0" distB="0" distL="0" distR="0">
            <wp:extent cx="5486400" cy="7903870"/>
            <wp:effectExtent l="0" t="0" r="0" b="1905"/>
            <wp:docPr id="8" name="Diagram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bookmarkStart w:id="55" w:name="_Ref234823987"/>
      <w:bookmarkStart w:id="56" w:name="_Ref234823981"/>
    </w:p>
    <w:p w:rsidR="00067FBC" w:rsidRDefault="00067FBC" w:rsidP="00067FBC">
      <w:pPr>
        <w:pStyle w:val="Caption"/>
      </w:pPr>
      <w:r>
        <w:t xml:space="preserve">Abbildung </w:t>
      </w:r>
      <w:fldSimple w:instr=" SEQ Abbildung \* ARABIC ">
        <w:r>
          <w:rPr>
            <w:noProof/>
          </w:rPr>
          <w:t>3</w:t>
        </w:r>
      </w:fldSimple>
      <w:bookmarkEnd w:id="55"/>
      <w:r>
        <w:t xml:space="preserve"> Anwendungsfälle</w:t>
      </w:r>
      <w:bookmarkEnd w:id="56"/>
    </w:p>
    <w:p w:rsidR="00B074BF" w:rsidRDefault="00067FBC" w:rsidP="00B074BF">
      <w:r>
        <w:t xml:space="preserve">In </w:t>
      </w:r>
      <w:r w:rsidR="00E16B24">
        <w:fldChar w:fldCharType="begin"/>
      </w:r>
      <w:r w:rsidR="00E16B24">
        <w:instrText xml:space="preserve"> REF _Ref234823987 \h </w:instrText>
      </w:r>
      <w:r w:rsidR="00E16B24">
        <w:fldChar w:fldCharType="separate"/>
      </w:r>
      <w:r w:rsidR="00E16B24">
        <w:t xml:space="preserve">Abbildung </w:t>
      </w:r>
      <w:r w:rsidR="00E16B24">
        <w:rPr>
          <w:noProof/>
        </w:rPr>
        <w:t>3</w:t>
      </w:r>
      <w:r w:rsidR="00E16B24">
        <w:fldChar w:fldCharType="end"/>
      </w:r>
      <w:r w:rsidR="00E16B24">
        <w:t xml:space="preserve"> sind die typischen Anwendungs</w:t>
      </w:r>
      <w:r w:rsidR="00650D6D">
        <w:t>fälle für das SCS aufgegliedert und dient als Ü</w:t>
      </w:r>
      <w:r w:rsidR="00B074BF">
        <w:t>bersicht für die Funktionalität. Diese sollen ein grundlegender Bestandteil für die Testautomatisierung sein.</w:t>
      </w:r>
    </w:p>
    <w:p w:rsidR="006F4F63" w:rsidRPr="004445D1" w:rsidRDefault="00B074BF" w:rsidP="00E16B24">
      <w:r>
        <w:lastRenderedPageBreak/>
        <w:t>Die Funktionalität ist deutlich umfangreicher</w:t>
      </w:r>
      <w:r w:rsidR="00650D6D">
        <w:t xml:space="preserve">, denn die </w:t>
      </w:r>
      <w:r>
        <w:t xml:space="preserve">Anwendungsfälle für z.B. die </w:t>
      </w:r>
      <w:r w:rsidR="00650D6D">
        <w:t xml:space="preserve">Administration, das Ticketing sind </w:t>
      </w:r>
      <w:r w:rsidR="005B2D1C">
        <w:t xml:space="preserve">lediglich </w:t>
      </w:r>
      <w:r w:rsidR="00650D6D">
        <w:t>berücksichtigt.</w:t>
      </w:r>
      <w:r>
        <w:t xml:space="preserve"> </w:t>
      </w:r>
      <w:r w:rsidR="00E16B24">
        <w:t>Je nach Priorität, Risiko und Komplexität werden die Anwendungsfälle als Test realisiert und automatisiert.</w:t>
      </w:r>
    </w:p>
    <w:p w:rsidR="00E16B24" w:rsidRDefault="00E16B24" w:rsidP="00E16B24">
      <w:pPr>
        <w:keepNext/>
      </w:pPr>
    </w:p>
    <w:p w:rsidR="00E16B24" w:rsidRDefault="00E16B24" w:rsidP="00E16B24">
      <w:pPr>
        <w:pStyle w:val="Heading1"/>
      </w:pPr>
      <w:bookmarkStart w:id="57" w:name="_Toc234923330"/>
      <w:r w:rsidRPr="00277766">
        <w:lastRenderedPageBreak/>
        <w:t>Testobjekte</w:t>
      </w:r>
      <w:bookmarkEnd w:id="53"/>
      <w:bookmarkEnd w:id="54"/>
      <w:bookmarkEnd w:id="57"/>
    </w:p>
    <w:p w:rsidR="00E16B24" w:rsidRDefault="00E16B24" w:rsidP="00E16B24">
      <w:r>
        <w:t>Diese</w:t>
      </w:r>
      <w:r w:rsidR="00C25492">
        <w:t>s</w:t>
      </w:r>
      <w:r>
        <w:t xml:space="preserve"> </w:t>
      </w:r>
      <w:r w:rsidR="00C25492">
        <w:t xml:space="preserve">Kapitel befasst sich mit den </w:t>
      </w:r>
      <w:r>
        <w:t>Testobjekte</w:t>
      </w:r>
      <w:r w:rsidR="00C25492">
        <w:t>n</w:t>
      </w:r>
      <w:r>
        <w:t xml:space="preserve"> für das SCS in Hinblick auf die Automatisierung.</w:t>
      </w:r>
      <w:r w:rsidR="00C25492">
        <w:t xml:space="preserve"> In den Unterabschnitten sind die Testobjekte aufgeführt.</w:t>
      </w:r>
    </w:p>
    <w:p w:rsidR="00E16B24" w:rsidRPr="00277766" w:rsidRDefault="00E16B24" w:rsidP="00E16B24">
      <w:pPr>
        <w:pStyle w:val="Heading2"/>
      </w:pPr>
      <w:bookmarkStart w:id="58" w:name="_Toc234923331"/>
      <w:r>
        <w:t xml:space="preserve">SCS – </w:t>
      </w:r>
      <w:r w:rsidRPr="00277766">
        <w:t>Web-Anwendung</w:t>
      </w:r>
      <w:r>
        <w:t xml:space="preserve"> (GUI)</w:t>
      </w:r>
      <w:bookmarkEnd w:id="58"/>
    </w:p>
    <w:p w:rsidR="00E16B24" w:rsidRDefault="00E16B24" w:rsidP="00E16B24">
      <w:r>
        <w:t xml:space="preserve">Die GUI setzt sich aus einer Menge an </w:t>
      </w:r>
      <w:r w:rsidRPr="00406FFA">
        <w:rPr>
          <w:rStyle w:val="Strong"/>
        </w:rPr>
        <w:t>Webseite</w:t>
      </w:r>
      <w:r>
        <w:rPr>
          <w:rStyle w:val="Strong"/>
        </w:rPr>
        <w:t xml:space="preserve">n </w:t>
      </w:r>
      <w:r w:rsidRPr="00D508A0">
        <w:t>zusammen</w:t>
      </w:r>
      <w:r>
        <w:rPr>
          <w:rStyle w:val="Strong"/>
        </w:rPr>
        <w:t xml:space="preserve"> </w:t>
      </w:r>
      <w:r>
        <w:t xml:space="preserve">und bildet </w:t>
      </w:r>
      <w:r w:rsidRPr="00277766">
        <w:t>d</w:t>
      </w:r>
      <w:r>
        <w:t>a</w:t>
      </w:r>
      <w:r w:rsidRPr="00277766">
        <w:t>s Frontend</w:t>
      </w:r>
      <w:r>
        <w:t xml:space="preserve"> für den Benutzer.</w:t>
      </w:r>
      <w:r w:rsidRPr="00277766">
        <w:t xml:space="preserve"> </w:t>
      </w:r>
      <w:r>
        <w:t>Jede GUI bzw. Webseite wird durch</w:t>
      </w:r>
      <w:r w:rsidRPr="00277766">
        <w:t xml:space="preserve"> </w:t>
      </w:r>
      <w:r>
        <w:t>ein Testobjekt</w:t>
      </w:r>
      <w:r w:rsidRPr="00277766">
        <w:t xml:space="preserve"> </w:t>
      </w:r>
      <w:r>
        <w:t>repräsentiert</w:t>
      </w:r>
      <w:r w:rsidR="00CF60AF">
        <w:t>. Die wichtigsten Testobjekte sind:</w:t>
      </w:r>
    </w:p>
    <w:p w:rsidR="00C25492" w:rsidRDefault="00C25492" w:rsidP="00C25492">
      <w:pPr>
        <w:pStyle w:val="ListParagraph"/>
        <w:numPr>
          <w:ilvl w:val="0"/>
          <w:numId w:val="30"/>
        </w:numPr>
      </w:pPr>
      <w:r>
        <w:t>Anmelde-Seite</w:t>
      </w:r>
    </w:p>
    <w:p w:rsidR="00CF60AF" w:rsidRDefault="00CF60AF" w:rsidP="00C25492">
      <w:pPr>
        <w:pStyle w:val="ListParagraph"/>
        <w:numPr>
          <w:ilvl w:val="0"/>
          <w:numId w:val="30"/>
        </w:numPr>
      </w:pPr>
      <w:r>
        <w:t>Menu-Seite (ist im SCS und im Zebra als Frame in die Seite integriert)</w:t>
      </w:r>
    </w:p>
    <w:p w:rsidR="00C25492" w:rsidRDefault="00C25492" w:rsidP="00C25492">
      <w:pPr>
        <w:pStyle w:val="ListParagraph"/>
        <w:numPr>
          <w:ilvl w:val="0"/>
          <w:numId w:val="30"/>
        </w:numPr>
      </w:pPr>
      <w:r>
        <w:t>Such-Seite</w:t>
      </w:r>
    </w:p>
    <w:p w:rsidR="00C25492" w:rsidRDefault="00C25492" w:rsidP="00C25492">
      <w:pPr>
        <w:pStyle w:val="ListParagraph"/>
        <w:numPr>
          <w:ilvl w:val="0"/>
          <w:numId w:val="30"/>
        </w:numPr>
      </w:pPr>
      <w:r>
        <w:t>Anmelde-Seite</w:t>
      </w:r>
    </w:p>
    <w:p w:rsidR="00C25492" w:rsidRDefault="00C25492" w:rsidP="00C25492">
      <w:pPr>
        <w:pStyle w:val="ListParagraph"/>
        <w:numPr>
          <w:ilvl w:val="0"/>
          <w:numId w:val="30"/>
        </w:numPr>
      </w:pPr>
      <w:r>
        <w:t>Kundendetail-Seite</w:t>
      </w:r>
    </w:p>
    <w:p w:rsidR="00C25492" w:rsidRDefault="00C25492" w:rsidP="00C25492">
      <w:pPr>
        <w:pStyle w:val="ListParagraph"/>
        <w:numPr>
          <w:ilvl w:val="0"/>
          <w:numId w:val="30"/>
        </w:numPr>
      </w:pPr>
      <w:r>
        <w:t>Standortdetail-Seite</w:t>
      </w:r>
    </w:p>
    <w:p w:rsidR="00C25492" w:rsidRDefault="00C25492" w:rsidP="00C25492">
      <w:pPr>
        <w:pStyle w:val="ListParagraph"/>
        <w:numPr>
          <w:ilvl w:val="0"/>
          <w:numId w:val="30"/>
        </w:numPr>
      </w:pPr>
      <w:r>
        <w:t>Terminaldetail-Seite</w:t>
      </w:r>
    </w:p>
    <w:p w:rsidR="00755640" w:rsidRDefault="00755640" w:rsidP="00C25492">
      <w:pPr>
        <w:pStyle w:val="ListParagraph"/>
        <w:numPr>
          <w:ilvl w:val="0"/>
          <w:numId w:val="30"/>
        </w:numPr>
      </w:pPr>
      <w:r>
        <w:t>Benutzerdetail-Seite</w:t>
      </w:r>
    </w:p>
    <w:p w:rsidR="00C25492" w:rsidRDefault="00E16B24" w:rsidP="00E16B24">
      <w:r>
        <w:t xml:space="preserve">Diese Testobjekte bieten den grössten Nutzen, da sie sich hervorragend für </w:t>
      </w:r>
      <w:r w:rsidRPr="008752BE">
        <w:rPr>
          <w:rStyle w:val="Strong"/>
        </w:rPr>
        <w:t>Smoke</w:t>
      </w:r>
      <w:r>
        <w:rPr>
          <w:rStyle w:val="Strong"/>
        </w:rPr>
        <w:t>-</w:t>
      </w:r>
      <w:r w:rsidRPr="008752BE">
        <w:rPr>
          <w:rStyle w:val="Strong"/>
        </w:rPr>
        <w:t>, Funktions</w:t>
      </w:r>
      <w:r>
        <w:rPr>
          <w:rStyle w:val="Strong"/>
        </w:rPr>
        <w:t>-</w:t>
      </w:r>
      <w:r w:rsidRPr="008752BE">
        <w:rPr>
          <w:rStyle w:val="Strong"/>
        </w:rPr>
        <w:t>, System</w:t>
      </w:r>
      <w:r>
        <w:rPr>
          <w:rStyle w:val="Strong"/>
        </w:rPr>
        <w:t xml:space="preserve">- </w:t>
      </w:r>
      <w:r w:rsidRPr="008752BE">
        <w:rPr>
          <w:rStyle w:val="Strong"/>
        </w:rPr>
        <w:t>und Regressionstests</w:t>
      </w:r>
      <w:r>
        <w:t xml:space="preserve"> eignen. </w:t>
      </w:r>
    </w:p>
    <w:p w:rsidR="00E16B24" w:rsidRPr="00277766" w:rsidRDefault="00C25492" w:rsidP="00E16B24">
      <w:r>
        <w:t>Der Benutzer des</w:t>
      </w:r>
      <w:r w:rsidR="00E16B24">
        <w:t xml:space="preserve"> SCS</w:t>
      </w:r>
      <w:r>
        <w:t xml:space="preserve"> wird simuliert</w:t>
      </w:r>
      <w:r w:rsidR="00E16B24">
        <w:t>. Deshalb liegt verstärkt der Fokus in der Modellierung genau dieser Testobjek</w:t>
      </w:r>
      <w:r w:rsidR="009C5B6B">
        <w:t>te.</w:t>
      </w:r>
      <w:r w:rsidR="00E16B24">
        <w:t xml:space="preserve"> QTP </w:t>
      </w:r>
      <w:r w:rsidR="009C5B6B">
        <w:t xml:space="preserve">unterstützt GUI-Tests </w:t>
      </w:r>
      <w:r w:rsidR="00E16B24">
        <w:t xml:space="preserve">sehr professionell und effizient </w:t>
      </w:r>
      <w:r w:rsidR="009C5B6B">
        <w:t>durch Capture &amp; Replay, durch Inspektion der GUI-Elemente sowie die automatische Erstellung des Test-Skripts</w:t>
      </w:r>
      <w:r w:rsidR="00E16B24">
        <w:t>.</w:t>
      </w:r>
    </w:p>
    <w:p w:rsidR="00E16B24" w:rsidRPr="00277766" w:rsidRDefault="00E16B24" w:rsidP="00E16B24">
      <w:r>
        <w:t>Die Anmelde</w:t>
      </w:r>
      <w:r w:rsidRPr="00277766">
        <w:t>-</w:t>
      </w:r>
      <w:r>
        <w:t xml:space="preserve">Sicht </w:t>
      </w:r>
      <w:r w:rsidRPr="00277766">
        <w:t xml:space="preserve">spielt dabei eine besondere Rolle, da </w:t>
      </w:r>
      <w:r>
        <w:t xml:space="preserve">ein Proxy (der WES-Server) den Zugriff </w:t>
      </w:r>
      <w:r w:rsidRPr="00277766">
        <w:t>kontrolliert.</w:t>
      </w:r>
    </w:p>
    <w:p w:rsidR="00E16B24" w:rsidRDefault="00E16B24" w:rsidP="00E16B24">
      <w:pPr>
        <w:pStyle w:val="Heading2"/>
      </w:pPr>
      <w:bookmarkStart w:id="59" w:name="_Ref232828903"/>
      <w:bookmarkStart w:id="60" w:name="_Toc234923332"/>
      <w:r>
        <w:t>Analyzer –</w:t>
      </w:r>
      <w:r w:rsidRPr="00DA051B">
        <w:t xml:space="preserve"> </w:t>
      </w:r>
      <w:r w:rsidRPr="00277766">
        <w:t>Web-Anwendung</w:t>
      </w:r>
      <w:bookmarkEnd w:id="59"/>
      <w:r>
        <w:t xml:space="preserve"> (GUI)</w:t>
      </w:r>
      <w:bookmarkEnd w:id="60"/>
    </w:p>
    <w:p w:rsidR="00E16B24" w:rsidRDefault="00E16B24" w:rsidP="00E16B24">
      <w:r>
        <w:t xml:space="preserve">„Analyzer“ ist das Frontend </w:t>
      </w:r>
      <w:r w:rsidR="009F618E">
        <w:t>zum Überwachen und zum Protokollieren der meisten Aktivitäten des SCS.</w:t>
      </w:r>
    </w:p>
    <w:p w:rsidR="00E16B24" w:rsidRDefault="00E16B24" w:rsidP="00E16B24">
      <w:r>
        <w:t xml:space="preserve">Analyzer ist interessant für die Validierung von Tests. Somit nimmt Analyzer einerseits die Rolle als </w:t>
      </w:r>
      <w:r w:rsidRPr="00D85430">
        <w:rPr>
          <w:rStyle w:val="Emphasis"/>
        </w:rPr>
        <w:t>Testobjekt</w:t>
      </w:r>
      <w:r>
        <w:t xml:space="preserve"> und andererseits als </w:t>
      </w:r>
      <w:r w:rsidRPr="00E165CA">
        <w:t xml:space="preserve">Werkzeug zur </w:t>
      </w:r>
      <w:r w:rsidRPr="00E165CA">
        <w:rPr>
          <w:rStyle w:val="Emphasis"/>
        </w:rPr>
        <w:t>Validierung</w:t>
      </w:r>
      <w:r>
        <w:t xml:space="preserve"> von Ein- und Ausgaben beim Testen ein.</w:t>
      </w:r>
    </w:p>
    <w:p w:rsidR="00595EB2" w:rsidRDefault="00595EB2" w:rsidP="00E16B24">
      <w:r>
        <w:t xml:space="preserve">Analyzer bietet sich ebenso für die Überwachung der Testumgebung an, da Dienste, Fehlerzustände und weitere Daten über die Systemumgebung gesammelt werden. Bei fehlgeschlagenen Testläufen lässt sich die Ursache bereits mit Hilfe von Analyzer </w:t>
      </w:r>
      <w:r w:rsidR="00593300">
        <w:t xml:space="preserve">automatisch </w:t>
      </w:r>
      <w:r>
        <w:t>eingrenzen.</w:t>
      </w:r>
      <w:r w:rsidR="00593300">
        <w:t xml:space="preserve"> Sollte ein für den Test erforderlicher Dienst inaktiv sein, könnte das Testergebnis automatisch </w:t>
      </w:r>
      <w:r w:rsidR="009F618E">
        <w:t>annulliert</w:t>
      </w:r>
      <w:r w:rsidR="00593300">
        <w:t xml:space="preserve"> werden.</w:t>
      </w:r>
    </w:p>
    <w:p w:rsidR="00544924" w:rsidRDefault="00595EB2" w:rsidP="00E16B24">
      <w:r>
        <w:t xml:space="preserve">Jede Ansicht stellt ein Testobjekt dar. </w:t>
      </w:r>
      <w:r w:rsidR="00544924">
        <w:t>Relevante Testobjekte sind:</w:t>
      </w:r>
    </w:p>
    <w:p w:rsidR="00544924" w:rsidRDefault="00544924" w:rsidP="00544924">
      <w:pPr>
        <w:pStyle w:val="ListParagraph"/>
        <w:numPr>
          <w:ilvl w:val="0"/>
          <w:numId w:val="31"/>
        </w:numPr>
      </w:pPr>
      <w:r>
        <w:t>Event Log-Seite</w:t>
      </w:r>
    </w:p>
    <w:p w:rsidR="00544924" w:rsidRDefault="00544924" w:rsidP="00544924">
      <w:pPr>
        <w:pStyle w:val="ListParagraph"/>
        <w:numPr>
          <w:ilvl w:val="0"/>
          <w:numId w:val="31"/>
        </w:numPr>
      </w:pPr>
      <w:r>
        <w:t>Alerts-Seite</w:t>
      </w:r>
    </w:p>
    <w:p w:rsidR="00544924" w:rsidRDefault="00544924" w:rsidP="00544924">
      <w:pPr>
        <w:pStyle w:val="ListParagraph"/>
        <w:numPr>
          <w:ilvl w:val="0"/>
          <w:numId w:val="31"/>
        </w:numPr>
      </w:pPr>
      <w:r>
        <w:t>Statistics-Seite</w:t>
      </w:r>
    </w:p>
    <w:p w:rsidR="00544924" w:rsidRDefault="00544924" w:rsidP="00544924">
      <w:pPr>
        <w:pStyle w:val="ListParagraph"/>
        <w:numPr>
          <w:ilvl w:val="0"/>
          <w:numId w:val="31"/>
        </w:numPr>
      </w:pPr>
      <w:r>
        <w:t>Queue Status-Seite</w:t>
      </w:r>
    </w:p>
    <w:p w:rsidR="00544924" w:rsidRDefault="00544924" w:rsidP="00544924">
      <w:pPr>
        <w:pStyle w:val="ListParagraph"/>
        <w:numPr>
          <w:ilvl w:val="0"/>
          <w:numId w:val="31"/>
        </w:numPr>
      </w:pPr>
      <w:r>
        <w:t>Watchdog-Seite</w:t>
      </w:r>
    </w:p>
    <w:p w:rsidR="00E16B24" w:rsidRDefault="00E16B24" w:rsidP="00E16B24">
      <w:r>
        <w:t>Der Zugriff ist mit Zertifikat möglich und lässt sich dadurch automatisieren.</w:t>
      </w:r>
    </w:p>
    <w:p w:rsidR="00E16B24" w:rsidRPr="00277766" w:rsidRDefault="00E16B24" w:rsidP="00E16B24">
      <w:pPr>
        <w:pStyle w:val="Heading2"/>
      </w:pPr>
      <w:bookmarkStart w:id="61" w:name="_Ref232828946"/>
      <w:bookmarkStart w:id="62" w:name="_Toc234923333"/>
      <w:r w:rsidRPr="00277766">
        <w:t>Datenbank</w:t>
      </w:r>
      <w:bookmarkEnd w:id="61"/>
      <w:bookmarkEnd w:id="62"/>
    </w:p>
    <w:p w:rsidR="00E16B24" w:rsidRDefault="00E16B24" w:rsidP="00E16B24">
      <w:r w:rsidRPr="00277766">
        <w:t xml:space="preserve">Die Datenbank ist </w:t>
      </w:r>
      <w:r>
        <w:t xml:space="preserve">zum </w:t>
      </w:r>
      <w:r w:rsidRPr="001D0E3C">
        <w:rPr>
          <w:rStyle w:val="Emphasis"/>
        </w:rPr>
        <w:t>Validieren</w:t>
      </w:r>
      <w:r>
        <w:t xml:space="preserve"> der Ein- und Ausgaben relevant. In der DB lässt sich überprüfen, ob das SCS Daten korrekt verarbeitet und ablegt.</w:t>
      </w:r>
    </w:p>
    <w:p w:rsidR="00E16B24" w:rsidRDefault="00E16B24" w:rsidP="00E16B24">
      <w:r>
        <w:t>Der Zugriff auf die DB-Instanzen ist intern und extern nur mittels VPN-Verbindung und SecurId möglich. Ob Zertifikate als Alternative funktionieren werden ist derzeit unklar und vorerst nicht vorgesehen. Die Prüfung auf Datenbank-Ebene ist von extern nicht automatisiert möglich.</w:t>
      </w:r>
    </w:p>
    <w:p w:rsidR="007E04B1" w:rsidRDefault="00E16B24" w:rsidP="00E16B24">
      <w:r>
        <w:t>Der Bedarf für eine Validierung auf DB-Ebene ist (vorerst) nicht Kernpunkt. Darum werden DB-Testobjekte zunächst nicht realisiert</w:t>
      </w:r>
      <w:r w:rsidR="00DB789A">
        <w:t xml:space="preserve"> und nicht beschrieben</w:t>
      </w:r>
      <w:r>
        <w:t>.</w:t>
      </w:r>
    </w:p>
    <w:p w:rsidR="00E16B24" w:rsidRDefault="00E16B24" w:rsidP="00E16B24">
      <w:r>
        <w:t xml:space="preserve">Analyzer (siehe Abschnitt </w:t>
      </w:r>
      <w:r>
        <w:fldChar w:fldCharType="begin"/>
      </w:r>
      <w:r>
        <w:instrText xml:space="preserve"> REF _Ref232828903 \r \h </w:instrText>
      </w:r>
      <w:r>
        <w:fldChar w:fldCharType="separate"/>
      </w:r>
      <w:r>
        <w:t>4.2</w:t>
      </w:r>
      <w:r>
        <w:fldChar w:fldCharType="end"/>
      </w:r>
      <w:r>
        <w:t>) kann stattdessen zur Überprüfung verwendet werden kann. [BE3]</w:t>
      </w:r>
    </w:p>
    <w:p w:rsidR="00E16B24" w:rsidRDefault="00E16B24" w:rsidP="00E16B24">
      <w:pPr>
        <w:pStyle w:val="Heading2"/>
      </w:pPr>
      <w:bookmarkStart w:id="63" w:name="_Toc234923334"/>
      <w:r w:rsidRPr="00277766">
        <w:lastRenderedPageBreak/>
        <w:t>Protokolle</w:t>
      </w:r>
      <w:bookmarkEnd w:id="63"/>
    </w:p>
    <w:p w:rsidR="00BB43CC" w:rsidRDefault="00BB43CC" w:rsidP="00E16B24">
      <w:r>
        <w:t>Die  Realisierung von Testobjekten und Testfällen für Schnittstellen und Protokolle wird nach der Etablierung des Testsystems angestrebt. [B5]</w:t>
      </w:r>
    </w:p>
    <w:p w:rsidR="00E16B24" w:rsidRDefault="00E16B24" w:rsidP="00E16B24">
      <w:r>
        <w:t xml:space="preserve">Folgende Protokolle </w:t>
      </w:r>
      <w:r w:rsidR="00BB43CC">
        <w:t xml:space="preserve">sind </w:t>
      </w:r>
      <w:r>
        <w:t xml:space="preserve">für das </w:t>
      </w:r>
      <w:r w:rsidR="00BB43CC">
        <w:t xml:space="preserve">automatische Testen </w:t>
      </w:r>
      <w:r>
        <w:t>von Bedeutung:</w:t>
      </w:r>
    </w:p>
    <w:p w:rsidR="00E16B24" w:rsidRDefault="00E16B24" w:rsidP="00E16B24">
      <w:pPr>
        <w:numPr>
          <w:ilvl w:val="0"/>
          <w:numId w:val="8"/>
        </w:numPr>
      </w:pPr>
      <w:r>
        <w:t>EP2:SI-CONFIG</w:t>
      </w:r>
    </w:p>
    <w:p w:rsidR="00E16B24" w:rsidRPr="00DA051B" w:rsidRDefault="00E16B24" w:rsidP="00E16B24">
      <w:pPr>
        <w:numPr>
          <w:ilvl w:val="0"/>
          <w:numId w:val="8"/>
        </w:numPr>
      </w:pPr>
      <w:r>
        <w:t>EP2:SI-INIT</w:t>
      </w:r>
    </w:p>
    <w:p w:rsidR="00E16B24" w:rsidRDefault="00E16B24" w:rsidP="00E16B24">
      <w:pPr>
        <w:numPr>
          <w:ilvl w:val="0"/>
          <w:numId w:val="8"/>
        </w:numPr>
      </w:pPr>
      <w:r>
        <w:t>SCS-FO</w:t>
      </w:r>
    </w:p>
    <w:p w:rsidR="00E16B24" w:rsidRDefault="00E16B24" w:rsidP="00E16B24">
      <w:pPr>
        <w:numPr>
          <w:ilvl w:val="0"/>
          <w:numId w:val="8"/>
        </w:numPr>
      </w:pPr>
      <w:r>
        <w:t>COI (Fax, Email, File)</w:t>
      </w:r>
    </w:p>
    <w:p w:rsidR="00E16B24" w:rsidRDefault="00E16B24" w:rsidP="00E16B24">
      <w:r>
        <w:t>Die  der Protokolle verlangt das Parsen und Validieren von Messages. Dafür muss das bestehende Konzept ergänzt werden und die Voraussetzungen (Simulatoren) erfüllt sein.</w:t>
      </w:r>
    </w:p>
    <w:p w:rsidR="00E16B24" w:rsidRDefault="00E16B24" w:rsidP="00E16B24">
      <w:pPr>
        <w:pStyle w:val="Heading2"/>
      </w:pPr>
      <w:bookmarkStart w:id="64" w:name="_Toc234923335"/>
      <w:r>
        <w:t>Klassen, Module, Komponenten</w:t>
      </w:r>
      <w:bookmarkEnd w:id="64"/>
    </w:p>
    <w:p w:rsidR="00E16B24" w:rsidRDefault="00E16B24" w:rsidP="00E16B24">
      <w:r>
        <w:t xml:space="preserve">Testobjekte </w:t>
      </w:r>
      <w:r w:rsidR="007E04B1">
        <w:t xml:space="preserve">sind einzelne Klassen, Module oder Komponenten. Sie </w:t>
      </w:r>
      <w:r>
        <w:t xml:space="preserve">werden aufgrund der Vollständigkeit erwähnt. Es ist nicht Ziel, diese Testobjekte seitens der QA zu </w:t>
      </w:r>
      <w:r w:rsidR="007E04B1">
        <w:t>prüfen, da Modultests Aufgabe</w:t>
      </w:r>
      <w:r>
        <w:t xml:space="preserve"> der Software-Entwickler sein/bleiben, die mit Hilfe von Testtreibern ihre Module prüfen.</w:t>
      </w:r>
    </w:p>
    <w:p w:rsidR="00C44C58" w:rsidRDefault="00040F71" w:rsidP="00585F3C">
      <w:pPr>
        <w:pStyle w:val="Heading1"/>
      </w:pPr>
      <w:bookmarkStart w:id="65" w:name="_Toc234923336"/>
      <w:r>
        <w:lastRenderedPageBreak/>
        <w:t xml:space="preserve">Automatisierbare </w:t>
      </w:r>
      <w:r w:rsidR="00595E60">
        <w:t>Testarten</w:t>
      </w:r>
      <w:bookmarkEnd w:id="36"/>
      <w:bookmarkEnd w:id="65"/>
    </w:p>
    <w:p w:rsidR="008A4E3D" w:rsidRPr="008A4E3D" w:rsidRDefault="008A4E3D" w:rsidP="008A4E3D">
      <w:r>
        <w:t xml:space="preserve">Dieser Abschnitt stellt die </w:t>
      </w:r>
      <w:r w:rsidR="00731EC8">
        <w:t xml:space="preserve">Testarten vor, die </w:t>
      </w:r>
      <w:r w:rsidR="00CE1F5F">
        <w:t xml:space="preserve">für die Automatisierung </w:t>
      </w:r>
      <w:r w:rsidR="005F1844">
        <w:t xml:space="preserve">relevant </w:t>
      </w:r>
      <w:r w:rsidR="00CE1F5F">
        <w:t>sind</w:t>
      </w:r>
      <w:r w:rsidR="00731EC8">
        <w:t>.</w:t>
      </w:r>
    </w:p>
    <w:p w:rsidR="006B0A60" w:rsidRDefault="006B0A60" w:rsidP="00585F3C">
      <w:pPr>
        <w:pStyle w:val="Heading2"/>
      </w:pPr>
      <w:bookmarkStart w:id="66" w:name="_Toc234923337"/>
      <w:r>
        <w:t>Modul</w:t>
      </w:r>
      <w:r w:rsidR="0037550C">
        <w:t>-/ Unit-/</w:t>
      </w:r>
      <w:r w:rsidR="00A02971">
        <w:t xml:space="preserve"> Komponentent</w:t>
      </w:r>
      <w:r>
        <w:t>ests</w:t>
      </w:r>
      <w:bookmarkEnd w:id="66"/>
    </w:p>
    <w:p w:rsidR="005B2540" w:rsidRPr="006B0A60" w:rsidRDefault="006B0A60" w:rsidP="00F570AD">
      <w:r>
        <w:t xml:space="preserve">Modultests </w:t>
      </w:r>
      <w:r w:rsidR="00F570AD">
        <w:t xml:space="preserve">lassen sich durch Unit-Tests automatisiert testen. </w:t>
      </w:r>
      <w:r w:rsidR="000F1413">
        <w:t xml:space="preserve">Da es sich um </w:t>
      </w:r>
      <w:r w:rsidR="000F1413" w:rsidRPr="00970E9F">
        <w:rPr>
          <w:rStyle w:val="Emphasis"/>
        </w:rPr>
        <w:t>White-Box Tests</w:t>
      </w:r>
      <w:r w:rsidR="000F1413">
        <w:t xml:space="preserve"> handelt, die Kenntnisse über das Innenleben der Software sowie der Programmiersprache erfordern, sollen diese Tests durch</w:t>
      </w:r>
      <w:r w:rsidR="00473CE1">
        <w:t xml:space="preserve"> die Entwickler erstellt werden.</w:t>
      </w:r>
    </w:p>
    <w:p w:rsidR="0037550C" w:rsidRDefault="0037550C" w:rsidP="0037550C">
      <w:pPr>
        <w:pStyle w:val="Heading2"/>
      </w:pPr>
      <w:bookmarkStart w:id="67" w:name="_Toc234923338"/>
      <w:r>
        <w:t>Integrationstests</w:t>
      </w:r>
      <w:bookmarkEnd w:id="67"/>
    </w:p>
    <w:p w:rsidR="0037550C" w:rsidRDefault="0037550C" w:rsidP="0037550C">
      <w:r>
        <w:t>Das Zusammenspiel der Schnittstellen und Komponenten kann durch automatisierte Tests geprüft werden. Da die Komponenten durch die Entwicklung integriert wird, was Programmierkenntnisse sowie Kenntnisse über das Innenleben der Software voraussetzt, sollten diese Tests durch die Entwicklung analog zu den Modultests erfolgen.</w:t>
      </w:r>
    </w:p>
    <w:p w:rsidR="00970E9F" w:rsidRDefault="00970E9F" w:rsidP="00585F3C">
      <w:pPr>
        <w:pStyle w:val="Heading2"/>
      </w:pPr>
      <w:bookmarkStart w:id="68" w:name="_Toc234923339"/>
      <w:r>
        <w:t>Smoketests</w:t>
      </w:r>
      <w:bookmarkEnd w:id="68"/>
    </w:p>
    <w:p w:rsidR="0068252D" w:rsidRDefault="00970E9F" w:rsidP="00970E9F">
      <w:r>
        <w:t>Auf minimalen Level prüfen Smoketests neue und bestehende Anforderungen</w:t>
      </w:r>
      <w:r w:rsidR="0068252D">
        <w:t>.</w:t>
      </w:r>
    </w:p>
    <w:p w:rsidR="00970E9F" w:rsidRDefault="00970E9F" w:rsidP="00970E9F">
      <w:r>
        <w:t>Für die neuen Anforderungen sind automatisierte Tests wiederzuverwenden. Oft werden neue Anforderungen neue Testfälle erfordern und somit die Entwicklung neuer automatisierter Tests</w:t>
      </w:r>
      <w:r w:rsidR="00B9280A">
        <w:t xml:space="preserve"> verlangen</w:t>
      </w:r>
      <w:r>
        <w:t>.</w:t>
      </w:r>
    </w:p>
    <w:p w:rsidR="0068252D" w:rsidRPr="00970E9F" w:rsidRDefault="0068252D" w:rsidP="00970E9F">
      <w:r>
        <w:t>Bestehende (unveränderte) Anforderungen lassen sich durch einen enorm abgespeckten Regressionstes</w:t>
      </w:r>
      <w:r w:rsidR="000B18BB">
        <w:t>t auf Funktionalität überprüfen.</w:t>
      </w:r>
    </w:p>
    <w:p w:rsidR="006B0A60" w:rsidRDefault="0037550C" w:rsidP="00585F3C">
      <w:pPr>
        <w:pStyle w:val="Heading2"/>
      </w:pPr>
      <w:bookmarkStart w:id="69" w:name="_Toc234923340"/>
      <w:r>
        <w:t>Funktionst</w:t>
      </w:r>
      <w:r w:rsidR="006B0A60">
        <w:t>ests</w:t>
      </w:r>
      <w:bookmarkEnd w:id="69"/>
    </w:p>
    <w:p w:rsidR="008B70E2" w:rsidRDefault="008B70E2" w:rsidP="008B70E2">
      <w:r>
        <w:t xml:space="preserve">Funktionale Tests stehen im </w:t>
      </w:r>
      <w:r w:rsidR="00EA06FA">
        <w:t>Vordergrund der Automatisierung</w:t>
      </w:r>
      <w:r w:rsidR="007F3A4A">
        <w:t>.</w:t>
      </w:r>
    </w:p>
    <w:p w:rsidR="00F60392" w:rsidRPr="008B70E2" w:rsidRDefault="00F40C9D" w:rsidP="008B70E2">
      <w:r>
        <w:t xml:space="preserve">Die </w:t>
      </w:r>
      <w:r w:rsidR="007F3A4A">
        <w:t xml:space="preserve">Funktionstests </w:t>
      </w:r>
      <w:r>
        <w:t xml:space="preserve">werden </w:t>
      </w:r>
      <w:r w:rsidR="007F3A4A">
        <w:t xml:space="preserve">mittels QTP </w:t>
      </w:r>
      <w:r>
        <w:t>„End-to-End“ direkt an der SCS-Web-GUI durchgeführt. Das entspricht dem Verhalten eines Endbenutzers.</w:t>
      </w:r>
    </w:p>
    <w:p w:rsidR="009E7D7E" w:rsidRDefault="006B0A60" w:rsidP="003148A5">
      <w:pPr>
        <w:pStyle w:val="Heading2"/>
      </w:pPr>
      <w:bookmarkStart w:id="70" w:name="_Toc234923341"/>
      <w:commentRangeStart w:id="71"/>
      <w:r>
        <w:t>Systemtests</w:t>
      </w:r>
      <w:commentRangeEnd w:id="71"/>
      <w:r w:rsidR="003B6464">
        <w:rPr>
          <w:rStyle w:val="CommentReference"/>
          <w:b w:val="0"/>
        </w:rPr>
        <w:commentReference w:id="71"/>
      </w:r>
      <w:bookmarkEnd w:id="70"/>
    </w:p>
    <w:p w:rsidR="00510F2B" w:rsidRDefault="00510F2B" w:rsidP="00510F2B">
      <w:r>
        <w:t>Systemtests sind nicht trivial, da automatisierte Tests fü</w:t>
      </w:r>
      <w:r w:rsidR="00960E27">
        <w:t xml:space="preserve">r alle im Test betroffenen </w:t>
      </w:r>
      <w:r>
        <w:t>Systeme vorhan</w:t>
      </w:r>
      <w:r w:rsidR="008D0F66">
        <w:t xml:space="preserve">den sein müssen, damit der Anwendungsfall </w:t>
      </w:r>
      <w:r w:rsidR="001A2F07">
        <w:t xml:space="preserve">komplett </w:t>
      </w:r>
      <w:r w:rsidR="008D0F66">
        <w:t>automatisiert durchgeführt werden kann.</w:t>
      </w:r>
    </w:p>
    <w:p w:rsidR="00960E27" w:rsidRPr="00510F2B" w:rsidRDefault="00960E27" w:rsidP="00510F2B">
      <w:r>
        <w:t>Das SCS wird auf korrekte Interoperation mit den umgebenden Systemen wie: Front Office, Pass, Topas/PMS, Terminals verifiziert.</w:t>
      </w:r>
    </w:p>
    <w:p w:rsidR="006B0A60" w:rsidRDefault="006B0A60" w:rsidP="00585F3C">
      <w:pPr>
        <w:pStyle w:val="Heading2"/>
      </w:pPr>
      <w:bookmarkStart w:id="72" w:name="_Toc234923342"/>
      <w:r>
        <w:t>Regressionstests</w:t>
      </w:r>
      <w:bookmarkEnd w:id="72"/>
    </w:p>
    <w:p w:rsidR="00B16749" w:rsidRDefault="00B16749" w:rsidP="0042317E">
      <w:r>
        <w:t>Regressionstest sind eine Verkettung von ausgewählten Funktionstests</w:t>
      </w:r>
      <w:r w:rsidR="00692628">
        <w:t xml:space="preserve"> und Systemtests</w:t>
      </w:r>
      <w:r>
        <w:t>, die mit wenig Aufwand einen grossen Teil der Funktionalität prüfen, ohne jeden Fall zu berücksichtigen.</w:t>
      </w:r>
    </w:p>
    <w:p w:rsidR="0042317E" w:rsidRDefault="00AA1BD4" w:rsidP="0042317E">
      <w:r>
        <w:t xml:space="preserve">Eine Sammlung von automatisierten Testfällen zu einem Regressionstest gebündelt prüfen, ob die bisherige Funktionalität gewährleistet </w:t>
      </w:r>
      <w:r w:rsidR="00B16749">
        <w:t>ist</w:t>
      </w:r>
      <w:r>
        <w:t xml:space="preserve">. </w:t>
      </w:r>
      <w:r w:rsidR="00B16749">
        <w:t xml:space="preserve">Die </w:t>
      </w:r>
      <w:r>
        <w:t xml:space="preserve">Testautomatisierung </w:t>
      </w:r>
      <w:r w:rsidR="00B16749">
        <w:t xml:space="preserve">muss für eine Auswahl an </w:t>
      </w:r>
      <w:r>
        <w:t xml:space="preserve">Funktionstests </w:t>
      </w:r>
      <w:r w:rsidR="00B16749">
        <w:t xml:space="preserve">vorhanden sein, die sich </w:t>
      </w:r>
      <w:r>
        <w:t xml:space="preserve">parametrisierbar </w:t>
      </w:r>
      <w:r w:rsidR="00C068D8">
        <w:t xml:space="preserve">zu einer Sequenz von Testfällen </w:t>
      </w:r>
      <w:r w:rsidR="00B16749">
        <w:t xml:space="preserve">als </w:t>
      </w:r>
      <w:r w:rsidR="00C068D8">
        <w:t>ei</w:t>
      </w:r>
      <w:r w:rsidR="00B16749">
        <w:t>ne</w:t>
      </w:r>
      <w:r w:rsidR="00C068D8">
        <w:t xml:space="preserve"> Szenario zusammensetzen lassen.</w:t>
      </w:r>
      <w:r w:rsidR="003148A5">
        <w:t xml:space="preserve"> Ein Regressionstest kann darüberhinaus </w:t>
      </w:r>
      <w:r w:rsidR="00B16749">
        <w:t xml:space="preserve">auch </w:t>
      </w:r>
      <w:r w:rsidR="003148A5">
        <w:t>nicht funktionale Testfälle beinhalten.</w:t>
      </w:r>
    </w:p>
    <w:p w:rsidR="00B16749" w:rsidRPr="0042317E" w:rsidRDefault="00B16749" w:rsidP="0042317E">
      <w:r>
        <w:t xml:space="preserve">Die automatisierten Funktionstest müssen einen gewissen Reifegrad erreicht haben. </w:t>
      </w:r>
    </w:p>
    <w:p w:rsidR="006B0A60" w:rsidRDefault="006B0A60" w:rsidP="00585F3C">
      <w:pPr>
        <w:pStyle w:val="Heading2"/>
      </w:pPr>
      <w:bookmarkStart w:id="73" w:name="_Toc234923343"/>
      <w:r>
        <w:t>Performance- / Lasttests</w:t>
      </w:r>
      <w:bookmarkEnd w:id="73"/>
    </w:p>
    <w:p w:rsidR="0042317E" w:rsidRDefault="0042317E" w:rsidP="006B0A60">
      <w:r>
        <w:t>Besonders gut lassen sich Performance- bzw. Lasttests automatisieren, da eine hohe Anzahl an wiederkehrenden Abläufen durchgeführt wird.</w:t>
      </w:r>
    </w:p>
    <w:p w:rsidR="006B0A60" w:rsidRDefault="0042317E" w:rsidP="006B0A60">
      <w:r>
        <w:t>In einer Testumgebung entsprechen die ermittelten Statistiken meist nicht die der Produktivumgebung,</w:t>
      </w:r>
      <w:r w:rsidRPr="0042317E">
        <w:t xml:space="preserve"> </w:t>
      </w:r>
      <w:r>
        <w:t>da aus Kostengründen nicht die gleiche Performance zur Verfügung steht. Deshalb sind die Ergebnisse kritisch zu hinterfragen. Dennoch sin</w:t>
      </w:r>
      <w:r w:rsidR="004C216F">
        <w:t>d</w:t>
      </w:r>
      <w:r>
        <w:t xml:space="preserve"> Rückschlüsse </w:t>
      </w:r>
      <w:r w:rsidR="004C216F">
        <w:t>auf das Verhalten der Software möglich</w:t>
      </w:r>
      <w:r w:rsidR="00B5032B">
        <w:t xml:space="preserve">. Es lässt sich </w:t>
      </w:r>
      <w:r>
        <w:t>beispielsweise erkennen, wie sehr eine neue oder geänderte Komponente das System beeinflusst</w:t>
      </w:r>
      <w:r w:rsidR="00283FD6">
        <w:t>, welche Komponente bei hoher Last instabil wird</w:t>
      </w:r>
      <w:r w:rsidR="00B5032B">
        <w:t xml:space="preserve"> und wo ihre Grenze (Maximum, Minimum) liegt</w:t>
      </w:r>
      <w:r>
        <w:t xml:space="preserve"> oder </w:t>
      </w:r>
      <w:r w:rsidR="00B5032B">
        <w:t xml:space="preserve">den </w:t>
      </w:r>
      <w:r>
        <w:t xml:space="preserve">„Flaschenhals“ </w:t>
      </w:r>
      <w:r w:rsidR="00B5032B">
        <w:t>im Softwaresystem lokalisieren</w:t>
      </w:r>
      <w:r w:rsidR="00283FD6">
        <w:t>.</w:t>
      </w:r>
    </w:p>
    <w:p w:rsidR="007910CC" w:rsidRDefault="007910CC" w:rsidP="007910CC">
      <w:pPr>
        <w:pStyle w:val="Heading1"/>
      </w:pPr>
      <w:bookmarkStart w:id="74" w:name="_Ref234649450"/>
      <w:bookmarkStart w:id="75" w:name="_Toc234923344"/>
      <w:r w:rsidRPr="00277766">
        <w:lastRenderedPageBreak/>
        <w:t>Werkzeuge</w:t>
      </w:r>
      <w:r w:rsidR="003519C6">
        <w:t xml:space="preserve"> für das Testen</w:t>
      </w:r>
      <w:bookmarkEnd w:id="74"/>
      <w:bookmarkEnd w:id="75"/>
    </w:p>
    <w:p w:rsidR="001F2B6C" w:rsidRPr="001F2B6C" w:rsidRDefault="001F2B6C" w:rsidP="001F2B6C">
      <w:r>
        <w:t xml:space="preserve">Für das Testen kommen die in den folgenden Unterabschnitten aufgeführten Werkzeuge zum Einsatz. Diese bieten eine Verwaltung des Qualitäts-Prozess, des Testen oder </w:t>
      </w:r>
      <w:r w:rsidR="00A163B9">
        <w:t>unterstützen</w:t>
      </w:r>
      <w:r>
        <w:t xml:space="preserve"> bei der Analyse der Software-</w:t>
      </w:r>
      <w:r w:rsidR="00A163B9">
        <w:t>Anwendung</w:t>
      </w:r>
      <w:r>
        <w:t>.</w:t>
      </w:r>
    </w:p>
    <w:p w:rsidR="003C23C0" w:rsidRPr="00277766" w:rsidRDefault="003C23C0" w:rsidP="003C23C0">
      <w:pPr>
        <w:pStyle w:val="Heading2"/>
      </w:pPr>
      <w:bookmarkStart w:id="76" w:name="_Ref232415727"/>
      <w:bookmarkStart w:id="77" w:name="_Toc234923345"/>
      <w:r w:rsidRPr="00277766">
        <w:t>Quality Center</w:t>
      </w:r>
      <w:bookmarkEnd w:id="76"/>
      <w:bookmarkEnd w:id="77"/>
    </w:p>
    <w:p w:rsidR="0072758A" w:rsidRPr="00277766" w:rsidRDefault="000844CD" w:rsidP="0072758A">
      <w:r w:rsidRPr="00277766">
        <w:t>Das Quality Center (QC) wird als</w:t>
      </w:r>
      <w:r w:rsidR="0072758A" w:rsidRPr="00277766">
        <w:t xml:space="preserve"> zentrales </w:t>
      </w:r>
      <w:r w:rsidR="0072758A" w:rsidRPr="00EB75D2">
        <w:rPr>
          <w:rStyle w:val="Strong"/>
        </w:rPr>
        <w:t>Testmanagement</w:t>
      </w:r>
      <w:r w:rsidR="0072758A" w:rsidRPr="00277766">
        <w:t>-Tool eingesetzt. Die Software unterstützt die Verwaltung von:</w:t>
      </w:r>
    </w:p>
    <w:p w:rsidR="006332A9" w:rsidRDefault="006332A9" w:rsidP="00641490">
      <w:pPr>
        <w:numPr>
          <w:ilvl w:val="0"/>
          <w:numId w:val="7"/>
        </w:numPr>
      </w:pPr>
      <w:r>
        <w:t>Releases</w:t>
      </w:r>
    </w:p>
    <w:p w:rsidR="0072758A" w:rsidRPr="00277766" w:rsidRDefault="006C498A" w:rsidP="00641490">
      <w:pPr>
        <w:numPr>
          <w:ilvl w:val="0"/>
          <w:numId w:val="7"/>
        </w:numPr>
      </w:pPr>
      <w:r>
        <w:t>Anforderungen</w:t>
      </w:r>
      <w:r w:rsidR="00F7093F">
        <w:t xml:space="preserve"> (</w:t>
      </w:r>
      <w:r>
        <w:t>sogar mit Risiko</w:t>
      </w:r>
      <w:r w:rsidR="00F7093F">
        <w:t>-Analyse)</w:t>
      </w:r>
    </w:p>
    <w:p w:rsidR="0072758A" w:rsidRPr="00277766" w:rsidRDefault="0072758A" w:rsidP="00641490">
      <w:pPr>
        <w:numPr>
          <w:ilvl w:val="0"/>
          <w:numId w:val="7"/>
        </w:numPr>
      </w:pPr>
      <w:r w:rsidRPr="00277766">
        <w:t>Tests</w:t>
      </w:r>
      <w:r w:rsidR="006332A9">
        <w:t xml:space="preserve"> (</w:t>
      </w:r>
      <w:r w:rsidRPr="00277766">
        <w:t>im Testplan</w:t>
      </w:r>
      <w:r w:rsidR="006332A9">
        <w:t>)</w:t>
      </w:r>
    </w:p>
    <w:p w:rsidR="0072758A" w:rsidRPr="00277766" w:rsidRDefault="006332A9" w:rsidP="00641490">
      <w:pPr>
        <w:numPr>
          <w:ilvl w:val="0"/>
          <w:numId w:val="7"/>
        </w:numPr>
      </w:pPr>
      <w:r>
        <w:t xml:space="preserve">Ausführbare </w:t>
      </w:r>
      <w:r w:rsidR="0072758A" w:rsidRPr="00277766">
        <w:t xml:space="preserve">Testinstanzen </w:t>
      </w:r>
      <w:r>
        <w:t>(</w:t>
      </w:r>
      <w:r w:rsidR="0072758A" w:rsidRPr="00277766">
        <w:t>in Test</w:t>
      </w:r>
      <w:r w:rsidR="000844CD" w:rsidRPr="00277766">
        <w:t>-S</w:t>
      </w:r>
      <w:r w:rsidR="0072758A" w:rsidRPr="00277766">
        <w:t>ets</w:t>
      </w:r>
      <w:r>
        <w:t>)</w:t>
      </w:r>
    </w:p>
    <w:p w:rsidR="0072758A" w:rsidRPr="00277766" w:rsidRDefault="006332A9" w:rsidP="00641490">
      <w:pPr>
        <w:numPr>
          <w:ilvl w:val="0"/>
          <w:numId w:val="7"/>
        </w:numPr>
      </w:pPr>
      <w:r>
        <w:t>Findings (/</w:t>
      </w:r>
      <w:r w:rsidR="0072758A" w:rsidRPr="00277766">
        <w:t xml:space="preserve"> Defe</w:t>
      </w:r>
      <w:r>
        <w:t>c</w:t>
      </w:r>
      <w:r w:rsidR="0072758A" w:rsidRPr="00277766">
        <w:t>ts</w:t>
      </w:r>
      <w:r>
        <w:t xml:space="preserve"> bzw.</w:t>
      </w:r>
      <w:r w:rsidR="0072758A" w:rsidRPr="00277766">
        <w:t xml:space="preserve"> Abweichungen zur Spezifikation)</w:t>
      </w:r>
    </w:p>
    <w:p w:rsidR="00C92C06" w:rsidRDefault="00C92C06" w:rsidP="000006CE">
      <w:r w:rsidRPr="00277766">
        <w:t xml:space="preserve">Anforderungen </w:t>
      </w:r>
      <w:r>
        <w:t>lassen sich spezifizieren a</w:t>
      </w:r>
      <w:r w:rsidRPr="00277766">
        <w:t xml:space="preserve">nhand </w:t>
      </w:r>
      <w:r>
        <w:t xml:space="preserve">deren </w:t>
      </w:r>
      <w:r w:rsidRPr="00277766">
        <w:t>sich der Testplan</w:t>
      </w:r>
      <w:r>
        <w:t xml:space="preserve"> mit Testfällen ableiten lässt.</w:t>
      </w:r>
    </w:p>
    <w:p w:rsidR="00C92C06" w:rsidRDefault="00C92C06" w:rsidP="000006CE">
      <w:r>
        <w:t>Testsets bündeln je nach Fokus bzw. Thema für das Testen eine Menge an Testinstanzen. Testinstanzen lassen sich entweder manuell oder automatisch ausführen.</w:t>
      </w:r>
    </w:p>
    <w:p w:rsidR="00DD006C" w:rsidRPr="00277766" w:rsidRDefault="00C92C06" w:rsidP="000006CE">
      <w:r>
        <w:t xml:space="preserve">Die Protokollierung erfolgt automatisch. Findings lassen sich am besten während des Testen erstellen, dann ist die Entstehung eines Findings plausibel und nachvollziehbar. </w:t>
      </w:r>
      <w:r w:rsidR="00DD006C" w:rsidRPr="00277766">
        <w:t xml:space="preserve">Somit sind Reports aktuell </w:t>
      </w:r>
      <w:r w:rsidR="00F8462D">
        <w:t xml:space="preserve">und </w:t>
      </w:r>
      <w:r w:rsidR="00DD006C" w:rsidRPr="00277766">
        <w:t xml:space="preserve">zentral </w:t>
      </w:r>
      <w:r w:rsidR="00F8462D">
        <w:t>verfügbar</w:t>
      </w:r>
      <w:r w:rsidR="00DD006C" w:rsidRPr="00277766">
        <w:t xml:space="preserve">. </w:t>
      </w:r>
      <w:r w:rsidR="00F8462D">
        <w:t xml:space="preserve">Eine Vielzahl an Informationen (z.B. Testresultate, Testabdeckung oder Testfortschritt) </w:t>
      </w:r>
      <w:r w:rsidR="00DD006C" w:rsidRPr="00277766">
        <w:t>lassen sich auf diverse</w:t>
      </w:r>
      <w:r w:rsidR="00F8462D">
        <w:t xml:space="preserve"> und anpassbare</w:t>
      </w:r>
      <w:r w:rsidR="00DD006C" w:rsidRPr="00277766">
        <w:t xml:space="preserve"> Arten </w:t>
      </w:r>
      <w:r w:rsidR="00F8462D">
        <w:t xml:space="preserve">(z.B. Diagramm, Report) </w:t>
      </w:r>
      <w:r w:rsidR="00DD006C" w:rsidRPr="00277766">
        <w:t>darstel</w:t>
      </w:r>
      <w:r w:rsidR="00F8462D">
        <w:t>len</w:t>
      </w:r>
      <w:r w:rsidR="00DD006C" w:rsidRPr="00277766">
        <w:t>.</w:t>
      </w:r>
    </w:p>
    <w:p w:rsidR="00D9002B" w:rsidRDefault="00EB75D2" w:rsidP="003C23C0">
      <w:pPr>
        <w:pStyle w:val="Heading2"/>
      </w:pPr>
      <w:bookmarkStart w:id="78" w:name="_Toc234923346"/>
      <w:r>
        <w:t>Werkzeuge</w:t>
      </w:r>
      <w:r w:rsidR="00BE05C9">
        <w:t xml:space="preserve"> für die Automatisierung von Tests</w:t>
      </w:r>
      <w:bookmarkEnd w:id="78"/>
    </w:p>
    <w:p w:rsidR="00844707" w:rsidRDefault="00844707" w:rsidP="00844707">
      <w:r>
        <w:t xml:space="preserve">Für die Testautomatisierung sind </w:t>
      </w:r>
      <w:r w:rsidR="00EB75D2">
        <w:t xml:space="preserve">Anwendungen verfügbar, </w:t>
      </w:r>
      <w:r>
        <w:t>die in den Unterabschnitten vorgestellten Tools wichtig. Dieser Abschnitt wird bei Bedarf um weitere Tools ergänz</w:t>
      </w:r>
      <w:r w:rsidR="00EB75D2">
        <w:t>t.</w:t>
      </w:r>
    </w:p>
    <w:p w:rsidR="00EB75D2" w:rsidRDefault="00360D8E" w:rsidP="00844707">
      <w:r>
        <w:t>Dieses</w:t>
      </w:r>
      <w:r w:rsidR="00EB75D2">
        <w:t xml:space="preserve"> Dokument </w:t>
      </w:r>
      <w:r>
        <w:t>gibt</w:t>
      </w:r>
      <w:r w:rsidR="00407D2C">
        <w:t xml:space="preserve"> einen Überblick</w:t>
      </w:r>
      <w:r w:rsidR="00EB75D2">
        <w:t xml:space="preserve"> der eingesetzten Tools</w:t>
      </w:r>
      <w:r w:rsidR="00407D2C">
        <w:t xml:space="preserve"> </w:t>
      </w:r>
      <w:r w:rsidR="00F23E63">
        <w:t>und verweist auf die entsprechende Dokumentation (intern oder extern – von Drittanbietern).</w:t>
      </w:r>
    </w:p>
    <w:p w:rsidR="00257ED4" w:rsidRDefault="00257ED4" w:rsidP="00844707">
      <w:r>
        <w:t>Die Ansprüche an Werkzeuge für die Automatisierung von Tests sind:</w:t>
      </w:r>
    </w:p>
    <w:p w:rsidR="00456288" w:rsidRDefault="00456288" w:rsidP="00456288">
      <w:pPr>
        <w:numPr>
          <w:ilvl w:val="0"/>
          <w:numId w:val="24"/>
        </w:numPr>
      </w:pPr>
      <w:r>
        <w:t>Erstellen von automatisierten Tests</w:t>
      </w:r>
    </w:p>
    <w:p w:rsidR="00456288" w:rsidRPr="00844707" w:rsidRDefault="00456288" w:rsidP="00456288">
      <w:pPr>
        <w:numPr>
          <w:ilvl w:val="0"/>
          <w:numId w:val="24"/>
        </w:numPr>
      </w:pPr>
      <w:r>
        <w:t>Ausführen von automatisierten Tests</w:t>
      </w:r>
    </w:p>
    <w:p w:rsidR="003C23C0" w:rsidRPr="00277766" w:rsidRDefault="002878CD" w:rsidP="00D9002B">
      <w:pPr>
        <w:pStyle w:val="Heading3"/>
      </w:pPr>
      <w:bookmarkStart w:id="79" w:name="_Toc234923347"/>
      <w:commentRangeStart w:id="80"/>
      <w:r w:rsidRPr="00277766">
        <w:t>Quicktest</w:t>
      </w:r>
      <w:r w:rsidR="003C23C0" w:rsidRPr="00277766">
        <w:t xml:space="preserve"> Professional</w:t>
      </w:r>
      <w:commentRangeEnd w:id="80"/>
      <w:r w:rsidR="00F44B15">
        <w:rPr>
          <w:rStyle w:val="CommentReference"/>
          <w:b w:val="0"/>
        </w:rPr>
        <w:commentReference w:id="80"/>
      </w:r>
      <w:bookmarkEnd w:id="79"/>
    </w:p>
    <w:p w:rsidR="000079B9" w:rsidRDefault="002878CD" w:rsidP="004F19A2">
      <w:r>
        <w:t>Quicktest Professional (QTP) u</w:t>
      </w:r>
      <w:r w:rsidR="004F19A2" w:rsidRPr="00277766">
        <w:t xml:space="preserve">nterstützt das </w:t>
      </w:r>
      <w:r w:rsidR="004F19A2" w:rsidRPr="00EB75D2">
        <w:rPr>
          <w:rStyle w:val="Strong"/>
        </w:rPr>
        <w:t>„Key-Word-Driven Testing“</w:t>
      </w:r>
      <w:r w:rsidR="004F19A2" w:rsidRPr="00277766">
        <w:t>.</w:t>
      </w:r>
    </w:p>
    <w:p w:rsidR="004F19A2" w:rsidRPr="00277766" w:rsidRDefault="0019086E" w:rsidP="004F19A2">
      <w:r w:rsidRPr="00277766">
        <w:t xml:space="preserve">Testobjekte lassen sich entweder während des Testen </w:t>
      </w:r>
      <w:r w:rsidR="009D6ECE">
        <w:t xml:space="preserve">inspizieren und </w:t>
      </w:r>
      <w:r w:rsidR="00EB75D2">
        <w:t>„</w:t>
      </w:r>
      <w:r w:rsidRPr="00277766">
        <w:t>lernen</w:t>
      </w:r>
      <w:r w:rsidR="00EB75D2">
        <w:t>“</w:t>
      </w:r>
      <w:r w:rsidRPr="00277766">
        <w:t xml:space="preserve"> oder zu</w:t>
      </w:r>
      <w:r w:rsidR="00B0308D">
        <w:t>222</w:t>
      </w:r>
      <w:r w:rsidRPr="00277766">
        <w:t>nächst abstrakt</w:t>
      </w:r>
      <w:r w:rsidR="00EC08D0">
        <w:t xml:space="preserve"> wie eine Schnittstelle</w:t>
      </w:r>
      <w:r w:rsidRPr="00277766">
        <w:t xml:space="preserve"> </w:t>
      </w:r>
      <w:r w:rsidR="00EC08D0">
        <w:t>spezifizieren</w:t>
      </w:r>
      <w:r w:rsidRPr="00277766">
        <w:t>. Das ermöglicht die Entwicklung von Tests für noch nicht fertige Software.</w:t>
      </w:r>
      <w:r w:rsidR="00544260">
        <w:t xml:space="preserve"> </w:t>
      </w:r>
      <w:r w:rsidR="004F19A2" w:rsidRPr="00277766">
        <w:t>Wie bei der Objektorientier</w:t>
      </w:r>
      <w:r w:rsidR="006B3E61" w:rsidRPr="00277766">
        <w:t xml:space="preserve">ten </w:t>
      </w:r>
      <w:r w:rsidR="00FE3879">
        <w:t>Programmierung</w:t>
      </w:r>
      <w:r w:rsidR="004F19A2" w:rsidRPr="00277766">
        <w:t xml:space="preserve"> lassen sich Testobjekte </w:t>
      </w:r>
      <w:r w:rsidR="00193E07">
        <w:t xml:space="preserve">über </w:t>
      </w:r>
      <w:r w:rsidR="00C47A67">
        <w:t>Methoden</w:t>
      </w:r>
      <w:r w:rsidR="000D4711">
        <w:t>aufrufe</w:t>
      </w:r>
      <w:r w:rsidR="00C47A67">
        <w:t xml:space="preserve"> </w:t>
      </w:r>
      <w:r w:rsidR="004F19A2" w:rsidRPr="00277766">
        <w:t>steuern.</w:t>
      </w:r>
      <w:r w:rsidR="00544260">
        <w:t xml:space="preserve"> Es werden Schlüsselbegriffe verwendet, um aus Sicht des Testens </w:t>
      </w:r>
      <w:r w:rsidR="007C08E8">
        <w:t xml:space="preserve">auf die Testobjekte </w:t>
      </w:r>
      <w:r w:rsidR="00544260">
        <w:t>zu</w:t>
      </w:r>
      <w:r w:rsidR="0070291D">
        <w:t>zugreifen</w:t>
      </w:r>
      <w:r w:rsidR="00544260">
        <w:t xml:space="preserve">. Aus </w:t>
      </w:r>
      <w:r w:rsidR="00C73878">
        <w:t xml:space="preserve">der </w:t>
      </w:r>
      <w:r w:rsidR="00544260">
        <w:t>technischen Aktion</w:t>
      </w:r>
      <w:r w:rsidR="00C73878">
        <w:t>:</w:t>
      </w:r>
      <w:r w:rsidR="00544260">
        <w:t xml:space="preserve"> </w:t>
      </w:r>
      <w:r w:rsidR="00544260" w:rsidRPr="00724AE4">
        <w:rPr>
          <w:rStyle w:val="Emphasis"/>
        </w:rPr>
        <w:t>Web.</w:t>
      </w:r>
      <w:r w:rsidR="00544260" w:rsidRPr="008541D8">
        <w:rPr>
          <w:rStyle w:val="Emphasis"/>
        </w:rPr>
        <w:t>Button.Click()</w:t>
      </w:r>
      <w:r w:rsidR="00544260">
        <w:t xml:space="preserve"> </w:t>
      </w:r>
      <w:r w:rsidR="00C73878">
        <w:t xml:space="preserve">würde: </w:t>
      </w:r>
      <w:r w:rsidR="00544260" w:rsidRPr="008541D8">
        <w:rPr>
          <w:rStyle w:val="Emphasis"/>
        </w:rPr>
        <w:t>Vertrag.Confirm()</w:t>
      </w:r>
      <w:r w:rsidR="00544260">
        <w:t>.</w:t>
      </w:r>
    </w:p>
    <w:p w:rsidR="001842E8" w:rsidRPr="00277766" w:rsidRDefault="001842E8" w:rsidP="004F19A2">
      <w:r w:rsidRPr="00277766">
        <w:t xml:space="preserve">Die </w:t>
      </w:r>
      <w:r w:rsidR="00EC08D0">
        <w:t xml:space="preserve">Methoden </w:t>
      </w:r>
      <w:r w:rsidR="007C08E8">
        <w:t>sind die „</w:t>
      </w:r>
      <w:r w:rsidR="00EC08D0">
        <w:t>Key-Words</w:t>
      </w:r>
      <w:r w:rsidR="007C08E8">
        <w:t xml:space="preserve">“ und vom </w:t>
      </w:r>
      <w:r w:rsidRPr="00277766">
        <w:t xml:space="preserve">Testentwickler </w:t>
      </w:r>
      <w:r w:rsidR="007C08E8">
        <w:t xml:space="preserve">zu </w:t>
      </w:r>
      <w:r w:rsidRPr="00277766">
        <w:t>implementiert</w:t>
      </w:r>
      <w:r w:rsidR="007C08E8">
        <w:t>en</w:t>
      </w:r>
      <w:r w:rsidRPr="00277766">
        <w:t xml:space="preserve">. Die </w:t>
      </w:r>
      <w:r w:rsidR="00EC08D0">
        <w:t xml:space="preserve">Methoden </w:t>
      </w:r>
      <w:r w:rsidRPr="00277766">
        <w:t xml:space="preserve">bzw. </w:t>
      </w:r>
      <w:r w:rsidR="00EC08D0">
        <w:t>Aktionen</w:t>
      </w:r>
      <w:r w:rsidRPr="00277766">
        <w:t xml:space="preserve"> lassen sich von Testern ohne Programmierkenntnisse (wieder)</w:t>
      </w:r>
      <w:r w:rsidR="007C08E8">
        <w:t>.</w:t>
      </w:r>
    </w:p>
    <w:p w:rsidR="00C568B7" w:rsidRDefault="0015244D" w:rsidP="004F19A2">
      <w:r>
        <w:t>F</w:t>
      </w:r>
      <w:r w:rsidR="001434BF" w:rsidRPr="00277766">
        <w:t xml:space="preserve">ür </w:t>
      </w:r>
      <w:r>
        <w:t>das</w:t>
      </w:r>
      <w:r w:rsidR="001434BF" w:rsidRPr="00277766">
        <w:t xml:space="preserve"> „Key-Word-Driven Testing“ </w:t>
      </w:r>
      <w:r>
        <w:t>ist ein zunächst grösserer</w:t>
      </w:r>
      <w:r w:rsidR="001434BF" w:rsidRPr="00277766">
        <w:t xml:space="preserve"> Initialaufwand</w:t>
      </w:r>
      <w:r>
        <w:t xml:space="preserve"> erforderlich</w:t>
      </w:r>
      <w:r w:rsidR="001434BF" w:rsidRPr="00277766">
        <w:t>, der sich durch die gründliche Planung auszahlt</w:t>
      </w:r>
      <w:r>
        <w:t>.</w:t>
      </w:r>
      <w:r w:rsidR="001434BF" w:rsidRPr="00277766">
        <w:t xml:space="preserve"> </w:t>
      </w:r>
      <w:r>
        <w:t>E</w:t>
      </w:r>
      <w:r w:rsidR="001434BF" w:rsidRPr="00277766">
        <w:t xml:space="preserve">ine stabile Test-Struktur baut </w:t>
      </w:r>
      <w:r>
        <w:t xml:space="preserve">sich auf </w:t>
      </w:r>
      <w:r w:rsidR="001434BF" w:rsidRPr="00277766">
        <w:t xml:space="preserve">und für das Erstellen von automatisierten Testfällen </w:t>
      </w:r>
      <w:r>
        <w:t xml:space="preserve">müssen </w:t>
      </w:r>
      <w:r w:rsidR="001434BF" w:rsidRPr="00277766">
        <w:t xml:space="preserve">keine technischen </w:t>
      </w:r>
      <w:r w:rsidR="00E74FE6">
        <w:t xml:space="preserve">order </w:t>
      </w:r>
      <w:r w:rsidR="009F71CE">
        <w:t>Programmier-K</w:t>
      </w:r>
      <w:r w:rsidR="001434BF" w:rsidRPr="00277766">
        <w:t>enntnisse vorhanden sein.</w:t>
      </w:r>
    </w:p>
    <w:p w:rsidR="00544260" w:rsidRPr="00277766" w:rsidRDefault="00544260" w:rsidP="00544260">
      <w:r>
        <w:t>Quickt</w:t>
      </w:r>
      <w:r w:rsidRPr="00277766">
        <w:t xml:space="preserve">est Professional unterstützt </w:t>
      </w:r>
      <w:r>
        <w:t>unter anderem</w:t>
      </w:r>
      <w:r w:rsidRPr="00277766">
        <w:t xml:space="preserve"> „Capture and Replay” be</w:t>
      </w:r>
      <w:r>
        <w:t>i</w:t>
      </w:r>
      <w:r w:rsidR="0059519F">
        <w:t xml:space="preserve"> </w:t>
      </w:r>
      <w:r w:rsidRPr="00277766">
        <w:t>dem der Tester Aktionen auf</w:t>
      </w:r>
      <w:r>
        <w:t>zeichnet, die sich</w:t>
      </w:r>
      <w:r w:rsidRPr="00277766">
        <w:t xml:space="preserve"> wieder</w:t>
      </w:r>
      <w:r>
        <w:t>holt</w:t>
      </w:r>
      <w:r w:rsidRPr="00277766">
        <w:t xml:space="preserve"> “absp</w:t>
      </w:r>
      <w:r>
        <w:t>ielen</w:t>
      </w:r>
      <w:r w:rsidRPr="00277766">
        <w:t>”</w:t>
      </w:r>
      <w:r>
        <w:t xml:space="preserve"> lassen</w:t>
      </w:r>
      <w:r w:rsidRPr="00277766">
        <w:t>.</w:t>
      </w:r>
      <w:r w:rsidR="0059519F">
        <w:t xml:space="preserve"> Solche Testfälle sind benötigen relativ wenig Zeit zur Erstellung</w:t>
      </w:r>
    </w:p>
    <w:p w:rsidR="00846CAF" w:rsidRDefault="00846CAF" w:rsidP="004F19A2">
      <w:r>
        <w:t>Zu Bemerken ist:</w:t>
      </w:r>
    </w:p>
    <w:p w:rsidR="00602E6C" w:rsidRDefault="00602E6C" w:rsidP="00641490">
      <w:pPr>
        <w:numPr>
          <w:ilvl w:val="0"/>
          <w:numId w:val="11"/>
        </w:numPr>
      </w:pPr>
      <w:r>
        <w:t>Lässt sich direkt ins QC einbinden.</w:t>
      </w:r>
    </w:p>
    <w:p w:rsidR="00D7691F" w:rsidRDefault="00D7691F" w:rsidP="00641490">
      <w:pPr>
        <w:numPr>
          <w:ilvl w:val="0"/>
          <w:numId w:val="11"/>
        </w:numPr>
      </w:pPr>
      <w:r w:rsidRPr="00277766">
        <w:lastRenderedPageBreak/>
        <w:t xml:space="preserve">dass </w:t>
      </w:r>
      <w:r w:rsidR="00C4093F" w:rsidRPr="00277766">
        <w:t xml:space="preserve">QTP </w:t>
      </w:r>
      <w:r w:rsidRPr="00277766">
        <w:t>nicht nur Web-Anwendungen automatisch ansteuern kann, sondern z.B. auch Wi</w:t>
      </w:r>
      <w:r w:rsidR="00846CAF">
        <w:t>n</w:t>
      </w:r>
      <w:r w:rsidRPr="00277766">
        <w:t>dows-GUIs, SAP oder Oracle DBMS</w:t>
      </w:r>
      <w:r w:rsidR="00846CAF">
        <w:t>.</w:t>
      </w:r>
    </w:p>
    <w:p w:rsidR="00846CAF" w:rsidRPr="00277766" w:rsidRDefault="00846CAF" w:rsidP="00641490">
      <w:pPr>
        <w:numPr>
          <w:ilvl w:val="0"/>
          <w:numId w:val="10"/>
        </w:numPr>
      </w:pPr>
      <w:r>
        <w:t>QTP eignet sich ausschliesslich für Windows-Plattformen.</w:t>
      </w:r>
    </w:p>
    <w:p w:rsidR="00D7691F" w:rsidRPr="00277766" w:rsidRDefault="00D7691F" w:rsidP="00D9002B">
      <w:pPr>
        <w:pStyle w:val="Heading3"/>
      </w:pPr>
      <w:bookmarkStart w:id="81" w:name="_Toc234923348"/>
      <w:r w:rsidRPr="00277766">
        <w:t>Selenium</w:t>
      </w:r>
      <w:bookmarkEnd w:id="81"/>
    </w:p>
    <w:p w:rsidR="00602E6C" w:rsidRDefault="00D7691F" w:rsidP="00D7691F">
      <w:r w:rsidRPr="00277766">
        <w:t xml:space="preserve">Ist eine „open-source“ Lösung, die speziell auf Web-Anwendungen zielt und fertige </w:t>
      </w:r>
      <w:r w:rsidR="00523383" w:rsidRPr="00277766">
        <w:t>„Key-Word“-</w:t>
      </w:r>
      <w:r w:rsidR="00602E6C">
        <w:t xml:space="preserve">vordefinierte </w:t>
      </w:r>
      <w:r w:rsidR="00523383" w:rsidRPr="00277766">
        <w:t>Aktionen</w:t>
      </w:r>
      <w:r w:rsidR="00ED5B18">
        <w:t xml:space="preserve"> bereit hält</w:t>
      </w:r>
      <w:r w:rsidR="00523383" w:rsidRPr="00277766">
        <w:t>.</w:t>
      </w:r>
    </w:p>
    <w:p w:rsidR="00D7691F" w:rsidRDefault="00602E6C" w:rsidP="00602E6C">
      <w:pPr>
        <w:numPr>
          <w:ilvl w:val="0"/>
          <w:numId w:val="10"/>
        </w:numPr>
      </w:pPr>
      <w:r>
        <w:t>Eingeschränkt auf Webanwendungen</w:t>
      </w:r>
    </w:p>
    <w:p w:rsidR="00602E6C" w:rsidRDefault="00602E6C" w:rsidP="00602E6C">
      <w:pPr>
        <w:numPr>
          <w:ilvl w:val="0"/>
          <w:numId w:val="10"/>
        </w:numPr>
      </w:pPr>
      <w:r>
        <w:t xml:space="preserve">Keine Anbindung zum QC, Entwicklungsarbeit ist notwendig </w:t>
      </w:r>
    </w:p>
    <w:p w:rsidR="00D9002B" w:rsidRDefault="00D9002B" w:rsidP="00D9002B">
      <w:pPr>
        <w:pStyle w:val="Heading2"/>
      </w:pPr>
      <w:bookmarkStart w:id="82" w:name="_Ref234912401"/>
      <w:bookmarkStart w:id="83" w:name="_Toc234923349"/>
      <w:r>
        <w:t>Simulatoren / Generatoren</w:t>
      </w:r>
      <w:bookmarkEnd w:id="82"/>
      <w:bookmarkEnd w:id="83"/>
    </w:p>
    <w:p w:rsidR="00D9002B" w:rsidRDefault="00D9002B" w:rsidP="00D9002B">
      <w:r w:rsidRPr="002B0918">
        <w:rPr>
          <w:rStyle w:val="Strong"/>
        </w:rPr>
        <w:t>Simulatoren</w:t>
      </w:r>
      <w:r>
        <w:t xml:space="preserve"> verhalten sich wie echte System(sub)komponenten. Sie sind notwendig, um unabhängig und gezielt zu testen, da sich das </w:t>
      </w:r>
      <w:r w:rsidRPr="002E058A">
        <w:rPr>
          <w:rStyle w:val="Emphasis"/>
        </w:rPr>
        <w:t>Verhalten</w:t>
      </w:r>
      <w:r>
        <w:t xml:space="preserve"> explizit steuern lässt. Ein Beispiel ist die Simulation eines physischen Terminals.</w:t>
      </w:r>
    </w:p>
    <w:p w:rsidR="00D9002B" w:rsidRPr="00C90EF5" w:rsidRDefault="00D9002B" w:rsidP="00D9002B">
      <w:r w:rsidRPr="002B0918">
        <w:rPr>
          <w:rStyle w:val="Strong"/>
        </w:rPr>
        <w:t>Generatoren</w:t>
      </w:r>
      <w:r>
        <w:t xml:space="preserve"> dienen zur </w:t>
      </w:r>
      <w:r w:rsidRPr="002E058A">
        <w:rPr>
          <w:rStyle w:val="Emphasis"/>
        </w:rPr>
        <w:t>Erstellung von Daten</w:t>
      </w:r>
      <w:r>
        <w:t>, Nachrichten oder sonstigen Testdaten, die für das Testen notwendig sind, um beispielsweise Vorbedingungen von Tests zu setzen oder Systeme gezielt anzusteuern. Als Beispiel ist ein EP2-Nachrichten-Generator, mit dessen Hilfe sich Nachrichten generieren lassen.</w:t>
      </w:r>
    </w:p>
    <w:p w:rsidR="00D9002B" w:rsidRDefault="00D9002B" w:rsidP="00D7691F">
      <w:r>
        <w:t>Der Einsatz von Simulatoren ist vorerst noch nicht vorgesehen. Diese sind zu berücksichtigen bzw. explizit zu erwähnen, falls die Testautomatisierung von Simulatoren abhängig ist.</w:t>
      </w:r>
    </w:p>
    <w:p w:rsidR="00DC55BD" w:rsidRPr="00277766" w:rsidRDefault="001B3CF4" w:rsidP="007910CC">
      <w:pPr>
        <w:pStyle w:val="Heading1"/>
      </w:pPr>
      <w:bookmarkStart w:id="84" w:name="_Ref234649470"/>
      <w:bookmarkStart w:id="85" w:name="_Toc234923350"/>
      <w:r w:rsidRPr="00277766">
        <w:lastRenderedPageBreak/>
        <w:t xml:space="preserve">Komponenten des </w:t>
      </w:r>
      <w:r w:rsidR="00DC55BD" w:rsidRPr="00277766">
        <w:t>Test</w:t>
      </w:r>
      <w:r w:rsidR="0048639E" w:rsidRPr="00277766">
        <w:t>sy</w:t>
      </w:r>
      <w:r w:rsidR="00AE02D8" w:rsidRPr="00277766">
        <w:t>s</w:t>
      </w:r>
      <w:r w:rsidR="0048639E" w:rsidRPr="00277766">
        <w:t>tem</w:t>
      </w:r>
      <w:r w:rsidRPr="00277766">
        <w:t>s</w:t>
      </w:r>
      <w:bookmarkEnd w:id="84"/>
      <w:bookmarkEnd w:id="85"/>
    </w:p>
    <w:p w:rsidR="004F19A2" w:rsidRDefault="004F19A2" w:rsidP="004F19A2">
      <w:r w:rsidRPr="00277766">
        <w:t xml:space="preserve">Die </w:t>
      </w:r>
      <w:r w:rsidR="007865A8" w:rsidRPr="00277766">
        <w:t xml:space="preserve">Basis der </w:t>
      </w:r>
      <w:r w:rsidR="001B3CF4" w:rsidRPr="00277766">
        <w:t xml:space="preserve">Testsystem </w:t>
      </w:r>
      <w:r w:rsidR="007865A8" w:rsidRPr="00277766">
        <w:t xml:space="preserve">wird </w:t>
      </w:r>
      <w:r w:rsidR="00A93F08" w:rsidRPr="00277766">
        <w:t xml:space="preserve">in den Unterpunkten </w:t>
      </w:r>
      <w:r w:rsidR="007865A8" w:rsidRPr="00277766">
        <w:t>beschrieben.</w:t>
      </w:r>
      <w:r w:rsidR="0005798B">
        <w:t xml:space="preserve"> Das Testsystem ist so ausgelegt, dass es sich l</w:t>
      </w:r>
      <w:r w:rsidR="00061FA3">
        <w:t>e</w:t>
      </w:r>
      <w:r w:rsidR="0005798B">
        <w:t>icht portieren lässt.</w:t>
      </w:r>
    </w:p>
    <w:p w:rsidR="009F7B34" w:rsidRDefault="009F7B34" w:rsidP="004F19A2">
      <w:r>
        <w:t xml:space="preserve">In </w:t>
      </w:r>
      <w:r w:rsidR="001A1AC1">
        <w:fldChar w:fldCharType="begin"/>
      </w:r>
      <w:r>
        <w:instrText xml:space="preserve"> REF _Ref234833518 \h </w:instrText>
      </w:r>
      <w:r w:rsidR="001A1AC1">
        <w:fldChar w:fldCharType="separate"/>
      </w:r>
      <w:r w:rsidR="00C7693E">
        <w:t xml:space="preserve">Abbildung </w:t>
      </w:r>
      <w:r w:rsidR="00C7693E">
        <w:rPr>
          <w:noProof/>
        </w:rPr>
        <w:t>4</w:t>
      </w:r>
      <w:r w:rsidR="001A1AC1">
        <w:fldChar w:fldCharType="end"/>
      </w:r>
      <w:r>
        <w:t xml:space="preserve"> ist d</w:t>
      </w:r>
      <w:r w:rsidR="00965185">
        <w:t>er Aufbau und das Zusammenspiel s</w:t>
      </w:r>
      <w:r>
        <w:t>chema</w:t>
      </w:r>
      <w:r w:rsidR="00965185">
        <w:t>tisch dargestellt. Daraus geht hervor, dass die Kopplung der Test-Workstation sehr lose</w:t>
      </w:r>
    </w:p>
    <w:p w:rsidR="00965185" w:rsidRDefault="00BB1ED0" w:rsidP="00965185">
      <w:pPr>
        <w:rPr>
          <w:noProof/>
        </w:rPr>
      </w:pPr>
      <w:r>
        <w:rPr>
          <w:noProof/>
        </w:rPr>
        <w:pict>
          <v:group id="_x0000_s1029" editas="canvas" style="position:absolute;left:0;text-align:left;margin-left:0;margin-top:0;width:445.7pt;height:2in;z-index:251659264" coordsize="8914,288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8914;height:2880" o:preferrelative="f">
              <v:fill o:detectmouseclick="t"/>
              <v:path o:extrusionok="t" o:connecttype="none"/>
              <o:lock v:ext="edit" text="t"/>
            </v:shape>
            <v:shape id="_x0000_s1030" type="#_x0000_t75" style="position:absolute;width:1740;height:1740">
              <v:imagedata r:id="rId34" o:title=""/>
            </v:shape>
            <v:shape id="_x0000_s1031" type="#_x0000_t75" style="position:absolute;top:1080;width:1740;height:1740">
              <v:imagedata r:id="rId35" o:title=""/>
            </v:shape>
            <v:shape id="_x0000_s1032" type="#_x0000_t75" style="position:absolute;left:2160;top:902;width:1738;height:1978">
              <v:imagedata r:id="rId36" o:title=""/>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37" type="#_x0000_t69" style="position:absolute;left:3486;top:1440;width:2330;height:864" fillcolor="white [3201]" strokecolor="#95b3d7 [1940]" strokeweight="1pt">
              <v:fill color2="#b8cce4 [1300]" focusposition="1" focussize="" focus="100%" type="gradient"/>
              <v:shadow on="t" type="perspective" color="#243f60 [1604]" opacity=".5" offset="1pt" offset2="-3pt"/>
              <v:textbox style="mso-next-textbox:#_x0000_s1037" inset="0,0,0,0">
                <w:txbxContent>
                  <w:p w:rsidR="0062370D" w:rsidRPr="00493C58" w:rsidRDefault="0062370D" w:rsidP="00965185">
                    <w:pPr>
                      <w:jc w:val="center"/>
                      <w:rPr>
                        <w:color w:val="95B3D7" w:themeColor="accent1" w:themeTint="99"/>
                      </w:rPr>
                    </w:pPr>
                    <w:r w:rsidRPr="00493C58">
                      <w:rPr>
                        <w:color w:val="95B3D7" w:themeColor="accent1" w:themeTint="99"/>
                      </w:rPr>
                      <w:t>Zertifikat / SecurId</w:t>
                    </w:r>
                  </w:p>
                </w:txbxContent>
              </v:textbox>
            </v:shape>
            <v:shapetype id="_x0000_t202" coordsize="21600,21600" o:spt="202" path="m,l,21600r21600,l21600,xe">
              <v:stroke joinstyle="miter"/>
              <v:path gradientshapeok="t" o:connecttype="rect"/>
            </v:shapetype>
            <v:shape id="_x0000_s1043" type="#_x0000_t202" style="position:absolute;left:5760;top:324;width:1440;height:540" filled="f" stroked="f">
              <v:textbox style="mso-next-textbox:#_x0000_s1043" inset="0,0,0,0">
                <w:txbxContent>
                  <w:p w:rsidR="0062370D" w:rsidRDefault="0062370D" w:rsidP="00965185">
                    <w:pPr>
                      <w:jc w:val="center"/>
                      <w:rPr>
                        <w:color w:val="365F91" w:themeColor="accent1" w:themeShade="BF"/>
                      </w:rPr>
                    </w:pPr>
                    <w:r w:rsidRPr="00A45BF2">
                      <w:rPr>
                        <w:color w:val="365F91" w:themeColor="accent1" w:themeShade="BF"/>
                      </w:rPr>
                      <w:t>Nevisbox</w:t>
                    </w:r>
                  </w:p>
                  <w:p w:rsidR="0062370D" w:rsidRPr="00BD503C" w:rsidRDefault="0062370D" w:rsidP="00965185">
                    <w:pPr>
                      <w:jc w:val="center"/>
                      <w:rPr>
                        <w:color w:val="365F91" w:themeColor="accent1" w:themeShade="BF"/>
                        <w:sz w:val="16"/>
                        <w:szCs w:val="16"/>
                      </w:rPr>
                    </w:pPr>
                    <w:r w:rsidRPr="00BD503C">
                      <w:rPr>
                        <w:color w:val="365F91" w:themeColor="accent1" w:themeShade="BF"/>
                        <w:sz w:val="16"/>
                        <w:szCs w:val="16"/>
                      </w:rPr>
                      <w:t>WES-Server</w:t>
                    </w:r>
                  </w:p>
                </w:txbxContent>
              </v:textbox>
            </v:shape>
            <v:shape id="_x0000_s1044" type="#_x0000_t202" style="position:absolute;left:2160;top:360;width:1620;height:324" filled="f" stroked="f">
              <v:textbox style="mso-next-textbox:#_x0000_s1044" inset="0,0,0,0">
                <w:txbxContent>
                  <w:p w:rsidR="0062370D" w:rsidRPr="00A45BF2" w:rsidRDefault="0062370D" w:rsidP="00965185">
                    <w:pPr>
                      <w:jc w:val="center"/>
                      <w:rPr>
                        <w:color w:val="365F91" w:themeColor="accent1" w:themeShade="BF"/>
                      </w:rPr>
                    </w:pPr>
                    <w:r w:rsidRPr="00A45BF2">
                      <w:rPr>
                        <w:color w:val="365F91" w:themeColor="accent1" w:themeShade="BF"/>
                      </w:rPr>
                      <w:t>Test-Workstation</w:t>
                    </w:r>
                  </w:p>
                </w:txbxContent>
              </v:textbox>
            </v:shape>
            <v:shape id="_x0000_s1045" type="#_x0000_t202" style="position:absolute;left:3780;top:720;width:1620;height:540" filled="f" stroked="f">
              <v:textbox style="mso-next-textbox:#_x0000_s1045" inset="0,0,0,0">
                <w:txbxContent>
                  <w:p w:rsidR="0062370D" w:rsidRDefault="0062370D" w:rsidP="00965185">
                    <w:pPr>
                      <w:jc w:val="center"/>
                      <w:rPr>
                        <w:color w:val="365F91" w:themeColor="accent1" w:themeShade="BF"/>
                      </w:rPr>
                    </w:pPr>
                    <w:r>
                      <w:rPr>
                        <w:color w:val="365F91" w:themeColor="accent1" w:themeShade="BF"/>
                      </w:rPr>
                      <w:t>Internet</w:t>
                    </w:r>
                  </w:p>
                  <w:p w:rsidR="0062370D" w:rsidRPr="00A45BF2" w:rsidRDefault="0062370D" w:rsidP="00965185">
                    <w:pPr>
                      <w:jc w:val="center"/>
                      <w:rPr>
                        <w:color w:val="365F91" w:themeColor="accent1" w:themeShade="BF"/>
                        <w:sz w:val="16"/>
                        <w:szCs w:val="16"/>
                      </w:rPr>
                    </w:pPr>
                    <w:r w:rsidRPr="00A45BF2">
                      <w:rPr>
                        <w:color w:val="365F91" w:themeColor="accent1" w:themeShade="BF"/>
                        <w:sz w:val="16"/>
                        <w:szCs w:val="16"/>
                      </w:rPr>
                      <w:t>(externer Netzzugriff)</w:t>
                    </w:r>
                  </w:p>
                </w:txbxContent>
              </v:textbox>
            </v:shape>
            <v:shape id="_x0000_s1046" type="#_x0000_t202" style="position:absolute;left:120;top:360;width:1500;height:324" filled="f" stroked="f">
              <v:textbox style="mso-next-textbox:#_x0000_s1046" inset="0,0,0,0">
                <w:txbxContent>
                  <w:p w:rsidR="0062370D" w:rsidRPr="00A45BF2" w:rsidRDefault="0062370D" w:rsidP="00965185">
                    <w:pPr>
                      <w:jc w:val="center"/>
                      <w:rPr>
                        <w:color w:val="365F91" w:themeColor="accent1" w:themeShade="BF"/>
                      </w:rPr>
                    </w:pPr>
                    <w:r>
                      <w:rPr>
                        <w:color w:val="365F91" w:themeColor="accent1" w:themeShade="BF"/>
                      </w:rPr>
                      <w:t>Web-Browser</w:t>
                    </w:r>
                  </w:p>
                </w:txbxContent>
              </v:textbox>
            </v:shape>
            <v:shape id="_x0000_s1048" type="#_x0000_t69" style="position:absolute;left:1740;top:1800;width:600;height:296" fillcolor="white [3201]" strokecolor="#95b3d7 [1940]" strokeweight="1pt">
              <v:fill color2="#b8cce4 [1300]" focusposition="1" focussize="" focus="100%" type="gradient"/>
              <v:shadow on="t" type="perspective" color="#243f60 [1604]" opacity=".5" offset="1pt" offset2="-3pt"/>
              <v:textbox style="mso-next-textbox:#_x0000_s1048" inset="0,0,0,0">
                <w:txbxContent>
                  <w:p w:rsidR="0062370D" w:rsidRPr="00A45BF2" w:rsidRDefault="0062370D" w:rsidP="00965185"/>
                </w:txbxContent>
              </v:textbox>
            </v:shape>
            <v:shape id="_x0000_s1049" type="#_x0000_t75" style="position:absolute;left:5642;top:902;width:1738;height:1978">
              <v:imagedata r:id="rId36" o:title=""/>
            </v:shape>
            <v:shape id="_x0000_s1050" type="#_x0000_t75" style="position:absolute;left:7871;top:324;width:949;height:1080">
              <v:imagedata r:id="rId36" o:title=""/>
            </v:shape>
            <v:shape id="_x0000_s1051" type="#_x0000_t75" style="position:absolute;left:7871;top:1800;width:949;height:1080">
              <v:imagedata r:id="rId36" o:title=""/>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54" type="#_x0000_t38" style="position:absolute;left:6716;top:890;width:1370;height:600;flip:y" o:connectortype="curved" adj="10800,145800,-129127" strokecolor="#365f91 [2404]" strokeweight="1pt">
              <v:stroke startarrow="block" endarrow="block"/>
              <v:shadow type="perspective" color="#243f60 [1604]" opacity=".5" offset="1pt" offset2="-3pt"/>
            </v:shape>
            <v:shape id="_x0000_s1055" type="#_x0000_t38" style="position:absolute;left:6756;top:2010;width:1300;height:500" o:connectortype="curved" adj="10800,-197424,-136745" strokecolor="#365f91 [2404]" strokeweight="1pt">
              <v:stroke startarrow="block" endarrow="block"/>
              <v:shadow type="perspective" color="#243f60 [1604]" opacity=".5" offset="1pt" offset2="-3pt"/>
            </v:shape>
            <v:shape id="_x0000_s1057" type="#_x0000_t202" style="position:absolute;left:7701;top:1584;width:1213;height:216" filled="f" stroked="f">
              <v:textbox style="mso-next-textbox:#_x0000_s1057" inset="0,0,0,0">
                <w:txbxContent>
                  <w:p w:rsidR="0062370D" w:rsidRPr="008627D6" w:rsidRDefault="0062370D" w:rsidP="00965185">
                    <w:pPr>
                      <w:jc w:val="center"/>
                      <w:rPr>
                        <w:color w:val="365F91" w:themeColor="accent1" w:themeShade="BF"/>
                        <w:sz w:val="16"/>
                        <w:szCs w:val="16"/>
                      </w:rPr>
                    </w:pPr>
                    <w:r w:rsidRPr="008627D6">
                      <w:rPr>
                        <w:color w:val="365F91" w:themeColor="accent1" w:themeShade="BF"/>
                        <w:sz w:val="16"/>
                        <w:szCs w:val="16"/>
                      </w:rPr>
                      <w:t>Quality Center</w:t>
                    </w:r>
                  </w:p>
                </w:txbxContent>
              </v:textbox>
            </v:shape>
            <v:shape id="_x0000_s1060" type="#_x0000_t202" style="position:absolute;left:7388;top:34;width:1526;height:368" filled="f" stroked="f">
              <v:textbox style="mso-next-textbox:#_x0000_s1060" inset="0,0,0,0">
                <w:txbxContent>
                  <w:p w:rsidR="0062370D" w:rsidRPr="008627D6" w:rsidRDefault="0062370D" w:rsidP="00965185">
                    <w:pPr>
                      <w:spacing w:after="0"/>
                      <w:jc w:val="center"/>
                      <w:rPr>
                        <w:color w:val="365F91" w:themeColor="accent1" w:themeShade="BF"/>
                        <w:sz w:val="16"/>
                        <w:szCs w:val="16"/>
                      </w:rPr>
                    </w:pPr>
                    <w:r w:rsidRPr="008627D6">
                      <w:rPr>
                        <w:color w:val="365F91" w:themeColor="accent1" w:themeShade="BF"/>
                        <w:sz w:val="16"/>
                        <w:szCs w:val="16"/>
                      </w:rPr>
                      <w:t>SCS</w:t>
                    </w:r>
                  </w:p>
                  <w:p w:rsidR="0062370D" w:rsidRPr="008627D6" w:rsidRDefault="0062370D" w:rsidP="00965185">
                    <w:pPr>
                      <w:spacing w:after="0"/>
                      <w:jc w:val="center"/>
                      <w:rPr>
                        <w:color w:val="365F91" w:themeColor="accent1" w:themeShade="BF"/>
                        <w:sz w:val="14"/>
                        <w:szCs w:val="14"/>
                      </w:rPr>
                    </w:pPr>
                    <w:r w:rsidRPr="008627D6">
                      <w:rPr>
                        <w:color w:val="365F91" w:themeColor="accent1" w:themeShade="BF"/>
                        <w:sz w:val="14"/>
                        <w:szCs w:val="14"/>
                      </w:rPr>
                      <w:t>Service Center System</w:t>
                    </w:r>
                  </w:p>
                </w:txbxContent>
              </v:textbox>
            </v:shape>
            <w10:wrap type="square"/>
          </v:group>
        </w:pict>
      </w:r>
      <w:r>
        <w:rPr>
          <w:noProof/>
        </w:rPr>
        <w:pict>
          <v:shape id="_x0000_s1062" type="#_x0000_t202" style="position:absolute;left:0;text-align:left;margin-left:0;margin-top:152.15pt;width:450pt;height:.05pt;z-index:251658240" stroked="f">
            <v:textbox style="mso-next-textbox:#_x0000_s1062;mso-fit-shape-to-text:t" inset="0,0,0,0">
              <w:txbxContent>
                <w:p w:rsidR="0062370D" w:rsidRPr="00965185" w:rsidRDefault="0062370D" w:rsidP="00965185">
                  <w:pPr>
                    <w:pStyle w:val="Caption"/>
                  </w:pPr>
                  <w:bookmarkStart w:id="86" w:name="_Ref234833518"/>
                  <w:r>
                    <w:t xml:space="preserve">Abbildung </w:t>
                  </w:r>
                  <w:fldSimple w:instr=" SEQ Abbildung \* ARABIC ">
                    <w:r>
                      <w:rPr>
                        <w:noProof/>
                      </w:rPr>
                      <w:t>4</w:t>
                    </w:r>
                  </w:fldSimple>
                  <w:bookmarkEnd w:id="86"/>
                  <w:r>
                    <w:t xml:space="preserve"> </w:t>
                  </w:r>
                  <w:r>
                    <w:t>Übersicht Testsystem</w:t>
                  </w:r>
                </w:p>
              </w:txbxContent>
            </v:textbox>
            <w10:wrap type="square"/>
          </v:shape>
        </w:pict>
      </w:r>
      <w:r w:rsidR="00965185">
        <w:t xml:space="preserve">Das detaillierte Schema aus </w:t>
      </w:r>
      <w:r w:rsidR="001A1AC1">
        <w:fldChar w:fldCharType="begin"/>
      </w:r>
      <w:r w:rsidR="00965185">
        <w:instrText xml:space="preserve"> REF _Ref233435808 \h </w:instrText>
      </w:r>
      <w:r w:rsidR="001A1AC1">
        <w:fldChar w:fldCharType="separate"/>
      </w:r>
      <w:r w:rsidR="00C7693E">
        <w:t xml:space="preserve">Abbildung </w:t>
      </w:r>
      <w:r w:rsidR="00C7693E">
        <w:rPr>
          <w:noProof/>
        </w:rPr>
        <w:t>5</w:t>
      </w:r>
      <w:r w:rsidR="001A1AC1">
        <w:fldChar w:fldCharType="end"/>
      </w:r>
      <w:r w:rsidR="00965185">
        <w:t xml:space="preserve"> zeigt interne Details, die für die Testentwicklung wichtige sind.</w:t>
      </w:r>
      <w:r w:rsidR="00F97B02">
        <w:t xml:space="preserve"> </w:t>
      </w:r>
    </w:p>
    <w:p w:rsidR="00C75B4B" w:rsidRDefault="00731EC8" w:rsidP="00C75B4B">
      <w:pPr>
        <w:keepNext/>
      </w:pPr>
      <w:r>
        <w:object w:dxaOrig="23123" w:dyaOrig="16068">
          <v:shape id="_x0000_i1025" type="#_x0000_t75" style="width:453.3pt;height:315.05pt" o:ole="">
            <v:imagedata r:id="rId37" o:title=""/>
          </v:shape>
          <o:OLEObject Type="Embed" ProgID="Visio.Drawing.11" ShapeID="_x0000_i1025" DrawAspect="Content" ObjectID="_1423996193" r:id="rId38"/>
        </w:object>
      </w:r>
    </w:p>
    <w:p w:rsidR="000F6D31" w:rsidRPr="00277766" w:rsidRDefault="00C75B4B" w:rsidP="00C75B4B">
      <w:pPr>
        <w:pStyle w:val="Caption"/>
      </w:pPr>
      <w:bookmarkStart w:id="87" w:name="_Ref233435808"/>
      <w:r>
        <w:t xml:space="preserve">Abbildung </w:t>
      </w:r>
      <w:fldSimple w:instr=" SEQ Abbildung \* ARABIC ">
        <w:r w:rsidR="00C7693E">
          <w:rPr>
            <w:noProof/>
          </w:rPr>
          <w:t>5</w:t>
        </w:r>
      </w:fldSimple>
      <w:bookmarkEnd w:id="87"/>
      <w:r w:rsidR="00187F23">
        <w:t xml:space="preserve"> Übersicht der Komponenten des Testsystems</w:t>
      </w:r>
      <w:r w:rsidR="00532BC2">
        <w:t xml:space="preserve"> [R8]</w:t>
      </w:r>
    </w:p>
    <w:p w:rsidR="00DC55BD" w:rsidRPr="00277766" w:rsidRDefault="0040561D" w:rsidP="00DC55BD">
      <w:pPr>
        <w:pStyle w:val="Heading2"/>
      </w:pPr>
      <w:bookmarkStart w:id="88" w:name="_Ref230412943"/>
      <w:bookmarkStart w:id="89" w:name="_Ref230412974"/>
      <w:bookmarkStart w:id="90" w:name="_Ref230412992"/>
      <w:bookmarkStart w:id="91" w:name="_Toc234923351"/>
      <w:r w:rsidRPr="00277766">
        <w:t>SCS – Test-</w:t>
      </w:r>
      <w:r w:rsidR="000C7C39" w:rsidRPr="00277766">
        <w:t>Workstation</w:t>
      </w:r>
      <w:bookmarkEnd w:id="88"/>
      <w:bookmarkEnd w:id="89"/>
      <w:bookmarkEnd w:id="90"/>
      <w:bookmarkEnd w:id="91"/>
    </w:p>
    <w:p w:rsidR="00E54F91" w:rsidRPr="00277766" w:rsidRDefault="00AF606D" w:rsidP="00DC55BD">
      <w:r w:rsidRPr="00277766">
        <w:t xml:space="preserve">Die SCS – Test-Workstation bestehend aus dem </w:t>
      </w:r>
      <w:r w:rsidR="001F3748" w:rsidRPr="00277766">
        <w:t xml:space="preserve">Test-Host </w:t>
      </w:r>
      <w:r w:rsidRPr="00277766">
        <w:t xml:space="preserve">ermöglicht das manuelle sowie </w:t>
      </w:r>
      <w:r w:rsidR="00E54F91" w:rsidRPr="00277766">
        <w:t>vor alle</w:t>
      </w:r>
      <w:r w:rsidR="00697473">
        <w:t xml:space="preserve">m </w:t>
      </w:r>
      <w:r w:rsidRPr="00277766">
        <w:t>das automatisierte Testen.</w:t>
      </w:r>
    </w:p>
    <w:p w:rsidR="00DC55BD" w:rsidRPr="00277766" w:rsidRDefault="00AF606D" w:rsidP="00DC55BD">
      <w:r w:rsidRPr="00277766">
        <w:t xml:space="preserve">Dieser wird </w:t>
      </w:r>
      <w:r w:rsidR="001F3748" w:rsidRPr="00277766">
        <w:t>anst</w:t>
      </w:r>
      <w:r w:rsidRPr="00277766">
        <w:t>elle</w:t>
      </w:r>
      <w:r w:rsidR="001F3748" w:rsidRPr="00277766">
        <w:t xml:space="preserve"> </w:t>
      </w:r>
      <w:r w:rsidRPr="00277766">
        <w:t>ein</w:t>
      </w:r>
      <w:r w:rsidR="001F3748" w:rsidRPr="00277766">
        <w:t>es Office-PC</w:t>
      </w:r>
      <w:r w:rsidRPr="00277766">
        <w:t>s</w:t>
      </w:r>
      <w:r w:rsidR="001F3748" w:rsidRPr="00277766">
        <w:t>/Notebooks eingeset</w:t>
      </w:r>
      <w:r w:rsidRPr="00277766">
        <w:t xml:space="preserve">zt </w:t>
      </w:r>
      <w:r w:rsidR="00E54F91" w:rsidRPr="00277766">
        <w:t xml:space="preserve">und für sämtliche Testzwecke </w:t>
      </w:r>
      <w:r w:rsidR="00697473">
        <w:t>eingerichtet. Die Unterpunkte präzisieren die Aspekte der Workstation</w:t>
      </w:r>
    </w:p>
    <w:p w:rsidR="001F3748" w:rsidRPr="00277766" w:rsidRDefault="001F3748" w:rsidP="001F3748">
      <w:pPr>
        <w:pStyle w:val="Heading3"/>
      </w:pPr>
      <w:bookmarkStart w:id="92" w:name="_Toc234923352"/>
      <w:r w:rsidRPr="00277766">
        <w:lastRenderedPageBreak/>
        <w:t>Hardware</w:t>
      </w:r>
      <w:bookmarkEnd w:id="92"/>
    </w:p>
    <w:p w:rsidR="003439A4" w:rsidRPr="00277766" w:rsidRDefault="007379FE" w:rsidP="00DC55BD">
      <w:r w:rsidRPr="00277766">
        <w:t>Folgende Hardware wird benötigt:</w:t>
      </w:r>
    </w:p>
    <w:p w:rsidR="00172C57" w:rsidRPr="00277766" w:rsidRDefault="000978B0" w:rsidP="00641490">
      <w:pPr>
        <w:numPr>
          <w:ilvl w:val="0"/>
          <w:numId w:val="6"/>
        </w:numPr>
      </w:pPr>
      <w:r w:rsidRPr="00277766">
        <w:t xml:space="preserve">Test-Host / </w:t>
      </w:r>
      <w:r w:rsidR="00C61D22" w:rsidRPr="00277766">
        <w:t xml:space="preserve">Desktop </w:t>
      </w:r>
      <w:r w:rsidR="007379FE" w:rsidRPr="00277766">
        <w:t>Computer</w:t>
      </w:r>
      <w:r w:rsidR="00172C57" w:rsidRPr="00277766">
        <w:t xml:space="preserve"> </w:t>
      </w:r>
      <w:r w:rsidR="00C61D22" w:rsidRPr="00277766">
        <w:t xml:space="preserve">mit </w:t>
      </w:r>
      <w:r w:rsidR="003862B4">
        <w:t>Standard-</w:t>
      </w:r>
      <w:r w:rsidR="00C61D22" w:rsidRPr="00277766">
        <w:t>Peripherie</w:t>
      </w:r>
    </w:p>
    <w:p w:rsidR="007379FE" w:rsidRPr="00277766" w:rsidRDefault="007379FE" w:rsidP="00641490">
      <w:pPr>
        <w:numPr>
          <w:ilvl w:val="0"/>
          <w:numId w:val="6"/>
        </w:numPr>
      </w:pPr>
      <w:r w:rsidRPr="00277766">
        <w:t>Netzwerk-Switch</w:t>
      </w:r>
    </w:p>
    <w:p w:rsidR="007379FE" w:rsidRPr="00277766" w:rsidRDefault="007379FE" w:rsidP="00641490">
      <w:pPr>
        <w:numPr>
          <w:ilvl w:val="0"/>
          <w:numId w:val="6"/>
        </w:numPr>
      </w:pPr>
      <w:r w:rsidRPr="00277766">
        <w:t>Maus/Monitor /Tastatur-Switch</w:t>
      </w:r>
    </w:p>
    <w:p w:rsidR="008429C3" w:rsidRPr="00277766" w:rsidRDefault="008429C3" w:rsidP="00641490">
      <w:pPr>
        <w:numPr>
          <w:ilvl w:val="0"/>
          <w:numId w:val="6"/>
        </w:numPr>
      </w:pPr>
      <w:r w:rsidRPr="00277766">
        <w:t>USB-Stick</w:t>
      </w:r>
    </w:p>
    <w:p w:rsidR="00BB0878" w:rsidRPr="00277766" w:rsidRDefault="00BB0878" w:rsidP="00641490">
      <w:pPr>
        <w:numPr>
          <w:ilvl w:val="0"/>
          <w:numId w:val="6"/>
        </w:numPr>
      </w:pPr>
      <w:r w:rsidRPr="00277766">
        <w:t>Terminal</w:t>
      </w:r>
    </w:p>
    <w:p w:rsidR="001F3748" w:rsidRPr="00277766" w:rsidRDefault="001F3748" w:rsidP="001F3748">
      <w:pPr>
        <w:pStyle w:val="Heading3"/>
      </w:pPr>
      <w:bookmarkStart w:id="93" w:name="_Toc234923353"/>
      <w:r w:rsidRPr="00277766">
        <w:t>Software</w:t>
      </w:r>
      <w:r w:rsidR="00F465AF" w:rsidRPr="00277766">
        <w:t xml:space="preserve"> auf dem Test-Host</w:t>
      </w:r>
      <w:bookmarkEnd w:id="93"/>
    </w:p>
    <w:p w:rsidR="00EC5DFA" w:rsidRPr="00277766" w:rsidRDefault="00432BB1" w:rsidP="00EC5DFA">
      <w:r w:rsidRPr="00277766">
        <w:t xml:space="preserve">Folgende Software </w:t>
      </w:r>
      <w:r w:rsidR="007379FE" w:rsidRPr="00277766">
        <w:t>wird benötigt:</w:t>
      </w:r>
    </w:p>
    <w:p w:rsidR="00432BB1" w:rsidRPr="00277766" w:rsidRDefault="00EC5DFA" w:rsidP="001A462B">
      <w:pPr>
        <w:numPr>
          <w:ilvl w:val="0"/>
          <w:numId w:val="6"/>
        </w:numPr>
      </w:pPr>
      <w:r w:rsidRPr="00277766">
        <w:t>Betriebssysteme (</w:t>
      </w:r>
      <w:r w:rsidR="00C6406F">
        <w:t>Host-OS</w:t>
      </w:r>
      <w:r w:rsidRPr="00277766">
        <w:t xml:space="preserve"> </w:t>
      </w:r>
      <w:r w:rsidR="000C59A8">
        <w:t xml:space="preserve">sowie </w:t>
      </w:r>
      <w:r w:rsidR="00C6406F">
        <w:t>Guest-OS</w:t>
      </w:r>
      <w:r w:rsidRPr="00277766">
        <w:t>)</w:t>
      </w:r>
    </w:p>
    <w:p w:rsidR="00F1393C" w:rsidRPr="00277766" w:rsidRDefault="00F1393C" w:rsidP="00641490">
      <w:pPr>
        <w:numPr>
          <w:ilvl w:val="0"/>
          <w:numId w:val="6"/>
        </w:numPr>
      </w:pPr>
      <w:r w:rsidRPr="00277766">
        <w:t>Browser</w:t>
      </w:r>
      <w:r w:rsidR="00B53858">
        <w:t xml:space="preserve"> im jeweiligen Betriebssystem</w:t>
      </w:r>
    </w:p>
    <w:p w:rsidR="00B53858" w:rsidRPr="00B53858" w:rsidRDefault="00B53858" w:rsidP="00641490">
      <w:pPr>
        <w:numPr>
          <w:ilvl w:val="0"/>
          <w:numId w:val="6"/>
        </w:numPr>
        <w:rPr>
          <w:lang w:val="en-US"/>
        </w:rPr>
      </w:pPr>
      <w:r>
        <w:t>Virtuelle Maschine</w:t>
      </w:r>
    </w:p>
    <w:p w:rsidR="00AC0FD3" w:rsidRPr="00B53858" w:rsidRDefault="00AC0FD3" w:rsidP="00641490">
      <w:pPr>
        <w:numPr>
          <w:ilvl w:val="0"/>
          <w:numId w:val="6"/>
        </w:numPr>
        <w:rPr>
          <w:lang w:val="en-US"/>
        </w:rPr>
      </w:pPr>
      <w:r w:rsidRPr="00B53858">
        <w:rPr>
          <w:lang w:val="en-US"/>
        </w:rPr>
        <w:t>Remote-Access (</w:t>
      </w:r>
      <w:proofErr w:type="spellStart"/>
      <w:r w:rsidRPr="00B53858">
        <w:rPr>
          <w:lang w:val="en-US"/>
        </w:rPr>
        <w:t>z.B</w:t>
      </w:r>
      <w:proofErr w:type="spellEnd"/>
      <w:r w:rsidRPr="00B53858">
        <w:rPr>
          <w:lang w:val="en-US"/>
        </w:rPr>
        <w:t xml:space="preserve">. </w:t>
      </w:r>
      <w:proofErr w:type="spellStart"/>
      <w:r w:rsidRPr="00B53858">
        <w:rPr>
          <w:lang w:val="en-US"/>
        </w:rPr>
        <w:t>Teamviewer</w:t>
      </w:r>
      <w:proofErr w:type="spellEnd"/>
      <w:r w:rsidRPr="00B53858">
        <w:rPr>
          <w:lang w:val="en-US"/>
        </w:rPr>
        <w:t>, Remote-Desktop, VNC)</w:t>
      </w:r>
    </w:p>
    <w:p w:rsidR="00B53858" w:rsidRPr="00B53858" w:rsidRDefault="00B53858" w:rsidP="00641490">
      <w:pPr>
        <w:numPr>
          <w:ilvl w:val="0"/>
          <w:numId w:val="6"/>
        </w:numPr>
        <w:rPr>
          <w:lang w:val="en-US"/>
        </w:rPr>
      </w:pPr>
      <w:r>
        <w:t>Quicktest Professional</w:t>
      </w:r>
    </w:p>
    <w:p w:rsidR="00AC0FD3" w:rsidRPr="00B53858" w:rsidRDefault="0000334E" w:rsidP="00641490">
      <w:pPr>
        <w:numPr>
          <w:ilvl w:val="0"/>
          <w:numId w:val="6"/>
        </w:numPr>
        <w:rPr>
          <w:lang w:val="en-US"/>
        </w:rPr>
      </w:pPr>
      <w:proofErr w:type="spellStart"/>
      <w:r w:rsidRPr="00B53858">
        <w:rPr>
          <w:lang w:val="en-US"/>
        </w:rPr>
        <w:t>Entwicklungstools</w:t>
      </w:r>
      <w:proofErr w:type="spellEnd"/>
      <w:r w:rsidR="00B53858">
        <w:rPr>
          <w:lang w:val="en-US"/>
        </w:rPr>
        <w:t xml:space="preserve"> (SDK)</w:t>
      </w:r>
    </w:p>
    <w:p w:rsidR="00005512" w:rsidRPr="00277766" w:rsidRDefault="00005512" w:rsidP="00641490">
      <w:pPr>
        <w:numPr>
          <w:ilvl w:val="0"/>
          <w:numId w:val="6"/>
        </w:numPr>
      </w:pPr>
      <w:r w:rsidRPr="00731EC8">
        <w:t>Zertifikat fü</w:t>
      </w:r>
      <w:r w:rsidRPr="00277766">
        <w:t>r den Zugriff auf Applikationen der SIX Card Solutions</w:t>
      </w:r>
    </w:p>
    <w:p w:rsidR="00523383" w:rsidRPr="00277766" w:rsidRDefault="00523383" w:rsidP="00641490">
      <w:pPr>
        <w:numPr>
          <w:ilvl w:val="0"/>
          <w:numId w:val="6"/>
        </w:numPr>
      </w:pPr>
      <w:r w:rsidRPr="00277766">
        <w:t>Tools</w:t>
      </w:r>
    </w:p>
    <w:p w:rsidR="008A3AFE" w:rsidRDefault="008A3AFE" w:rsidP="00120090">
      <w:pPr>
        <w:pStyle w:val="Heading2"/>
      </w:pPr>
      <w:bookmarkStart w:id="94" w:name="_Toc234923354"/>
      <w:r>
        <w:t>Infrastruktur</w:t>
      </w:r>
      <w:bookmarkEnd w:id="94"/>
    </w:p>
    <w:p w:rsidR="008A3AFE" w:rsidRDefault="00B53858" w:rsidP="008A3AFE">
      <w:r>
        <w:t xml:space="preserve">Die Test-Workstation benötigt einen </w:t>
      </w:r>
      <w:r w:rsidR="00ED3B8A">
        <w:t xml:space="preserve">(firmenexternen) </w:t>
      </w:r>
      <w:r>
        <w:t>Zugang zum Internet</w:t>
      </w:r>
      <w:r w:rsidR="004D1710">
        <w:t>.</w:t>
      </w:r>
    </w:p>
    <w:p w:rsidR="004D1710" w:rsidRPr="008A3AFE" w:rsidRDefault="004D1710" w:rsidP="008A3AFE">
      <w:r>
        <w:t>Ziel ist es,</w:t>
      </w:r>
      <w:r w:rsidR="005229F7">
        <w:t xml:space="preserve"> die Test-Workstation allen zur </w:t>
      </w:r>
      <w:r>
        <w:t xml:space="preserve">Verfügung zu stellen, um Tests in einer </w:t>
      </w:r>
      <w:r w:rsidR="005229F7">
        <w:t xml:space="preserve">mit den benötigten Software-Tools und einer </w:t>
      </w:r>
      <w:r>
        <w:t xml:space="preserve">leicht zu konfigurierbaren Umgebung </w:t>
      </w:r>
      <w:r w:rsidR="008D6851">
        <w:t xml:space="preserve">zu erstellen oder </w:t>
      </w:r>
      <w:r>
        <w:t>auszuführen.</w:t>
      </w:r>
    </w:p>
    <w:p w:rsidR="001A73BD" w:rsidRPr="00277766" w:rsidRDefault="001A73BD" w:rsidP="00120090">
      <w:pPr>
        <w:pStyle w:val="Heading2"/>
      </w:pPr>
      <w:bookmarkStart w:id="95" w:name="_Toc234923355"/>
      <w:r w:rsidRPr="00277766">
        <w:t>Netzwerk</w:t>
      </w:r>
      <w:r w:rsidR="0048639E" w:rsidRPr="00277766">
        <w:t>zugriffe</w:t>
      </w:r>
      <w:bookmarkEnd w:id="95"/>
    </w:p>
    <w:p w:rsidR="001A73BD" w:rsidRPr="00277766" w:rsidRDefault="001A73BD" w:rsidP="001A73BD">
      <w:r w:rsidRPr="00277766">
        <w:t xml:space="preserve">Folgende </w:t>
      </w:r>
      <w:r w:rsidR="00655736" w:rsidRPr="00277766">
        <w:t xml:space="preserve">Netzzugriffe </w:t>
      </w:r>
      <w:r w:rsidRPr="00277766">
        <w:t xml:space="preserve">müssen </w:t>
      </w:r>
      <w:r w:rsidR="003425FD" w:rsidRPr="00277766">
        <w:t xml:space="preserve">vom Test-Host </w:t>
      </w:r>
      <w:r w:rsidR="008A3AFE">
        <w:t xml:space="preserve">sowie </w:t>
      </w:r>
      <w:r w:rsidR="00134DEE">
        <w:t xml:space="preserve">physisch als auch logisch (Berechtigung, Firewall) </w:t>
      </w:r>
      <w:r w:rsidR="003425FD" w:rsidRPr="00277766">
        <w:t xml:space="preserve">sichergestellt </w:t>
      </w:r>
      <w:r w:rsidRPr="00277766">
        <w:t>werden:</w:t>
      </w:r>
    </w:p>
    <w:p w:rsidR="001A73BD" w:rsidRPr="00277766" w:rsidRDefault="001A73BD" w:rsidP="00641490">
      <w:pPr>
        <w:numPr>
          <w:ilvl w:val="0"/>
          <w:numId w:val="5"/>
        </w:numPr>
      </w:pPr>
      <w:r w:rsidRPr="00277766">
        <w:t>Quality Center</w:t>
      </w:r>
    </w:p>
    <w:p w:rsidR="00B6302E" w:rsidRPr="00277766" w:rsidRDefault="001A73BD" w:rsidP="00641490">
      <w:pPr>
        <w:numPr>
          <w:ilvl w:val="0"/>
          <w:numId w:val="5"/>
        </w:numPr>
      </w:pPr>
      <w:r w:rsidRPr="00277766">
        <w:t>Service Center System</w:t>
      </w:r>
    </w:p>
    <w:p w:rsidR="00B6302E" w:rsidRPr="00277766" w:rsidRDefault="00B6302E" w:rsidP="00641490">
      <w:pPr>
        <w:numPr>
          <w:ilvl w:val="1"/>
          <w:numId w:val="5"/>
        </w:numPr>
      </w:pPr>
      <w:r w:rsidRPr="00277766">
        <w:t>L-</w:t>
      </w:r>
      <w:r w:rsidR="007B6B13" w:rsidRPr="00277766">
        <w:t>Test-</w:t>
      </w:r>
      <w:r w:rsidRPr="00277766">
        <w:t>System</w:t>
      </w:r>
    </w:p>
    <w:p w:rsidR="001A73BD" w:rsidRPr="00277766" w:rsidRDefault="00B6302E" w:rsidP="00641490">
      <w:pPr>
        <w:numPr>
          <w:ilvl w:val="1"/>
          <w:numId w:val="5"/>
        </w:numPr>
      </w:pPr>
      <w:r w:rsidRPr="00277766">
        <w:t>K-</w:t>
      </w:r>
      <w:r w:rsidR="007B6B13" w:rsidRPr="00277766">
        <w:t xml:space="preserve"> Test-</w:t>
      </w:r>
      <w:r w:rsidRPr="00277766">
        <w:t>System</w:t>
      </w:r>
      <w:r w:rsidR="00B215A5" w:rsidRPr="00277766">
        <w:t xml:space="preserve"> </w:t>
      </w:r>
    </w:p>
    <w:p w:rsidR="00B6302E" w:rsidRPr="00277766" w:rsidRDefault="00B6302E" w:rsidP="00641490">
      <w:pPr>
        <w:numPr>
          <w:ilvl w:val="1"/>
          <w:numId w:val="5"/>
        </w:numPr>
      </w:pPr>
      <w:r w:rsidRPr="00277766">
        <w:t>Produktiv</w:t>
      </w:r>
      <w:r w:rsidR="007B6B13" w:rsidRPr="00277766">
        <w:t>es Test-</w:t>
      </w:r>
      <w:r w:rsidRPr="00277766">
        <w:t>System</w:t>
      </w:r>
    </w:p>
    <w:p w:rsidR="00B6302E" w:rsidRPr="00277766" w:rsidRDefault="00B6302E" w:rsidP="00641490">
      <w:pPr>
        <w:numPr>
          <w:ilvl w:val="1"/>
          <w:numId w:val="5"/>
        </w:numPr>
      </w:pPr>
      <w:r w:rsidRPr="00277766">
        <w:t>Zebra</w:t>
      </w:r>
      <w:r w:rsidR="007B6B13" w:rsidRPr="00277766">
        <w:t xml:space="preserve"> Test-System</w:t>
      </w:r>
    </w:p>
    <w:p w:rsidR="003706D7" w:rsidRDefault="003706D7" w:rsidP="003706D7">
      <w:r w:rsidRPr="00277766">
        <w:t>Damit sich Zugr</w:t>
      </w:r>
      <w:r w:rsidR="00005512" w:rsidRPr="00277766">
        <w:t>iffe automatisieren lassen, ist anstatt der Authentifizierung mittels</w:t>
      </w:r>
      <w:r w:rsidRPr="00277766">
        <w:t xml:space="preserve"> SecurId ein gültiges Zertifikat vorzuzie</w:t>
      </w:r>
      <w:r w:rsidR="00005512" w:rsidRPr="00277766">
        <w:t xml:space="preserve">hen, das </w:t>
      </w:r>
      <w:r w:rsidR="00BB0878" w:rsidRPr="00277766">
        <w:t xml:space="preserve">im </w:t>
      </w:r>
      <w:r w:rsidR="002667B4" w:rsidRPr="00277766">
        <w:t>Betriebssystem</w:t>
      </w:r>
      <w:r w:rsidR="00BB0878" w:rsidRPr="00277766">
        <w:t xml:space="preserve"> des Test-Hosts vorhanden sein </w:t>
      </w:r>
      <w:r w:rsidR="00005512" w:rsidRPr="00277766">
        <w:t>muss.</w:t>
      </w:r>
    </w:p>
    <w:p w:rsidR="000D0E1A" w:rsidRDefault="000D0E1A" w:rsidP="000D0E1A">
      <w:pPr>
        <w:pStyle w:val="Heading1"/>
      </w:pPr>
      <w:bookmarkStart w:id="96" w:name="_Ref234649494"/>
      <w:bookmarkStart w:id="97" w:name="_Toc234923356"/>
      <w:r>
        <w:lastRenderedPageBreak/>
        <w:t>Abschliessende Bemerkung</w:t>
      </w:r>
      <w:bookmarkEnd w:id="96"/>
      <w:bookmarkEnd w:id="97"/>
    </w:p>
    <w:p w:rsidR="000F6A6F" w:rsidRDefault="00977572" w:rsidP="00C87B50">
      <w:r>
        <w:t>Die Automatisierung im Qualitätsprozess entlastet Tester und bewirkt ein unermüdliches und exaktes Testen.</w:t>
      </w:r>
      <w:r w:rsidR="004F12FC">
        <w:t xml:space="preserve"> Die Automatisierung orientiert sich an den Bedarf an Tests, die eine hohe Ausführungsrate haben und somit einen grossen Nutzen bieten.</w:t>
      </w:r>
      <w:r w:rsidR="00887FC1">
        <w:t xml:space="preserve"> Es gibt </w:t>
      </w:r>
      <w:r w:rsidR="000F6A6F">
        <w:t xml:space="preserve">Punkte, die sich prinzipiell automatisieren lassen, der Bedarf sowie der Nutzen </w:t>
      </w:r>
      <w:r w:rsidR="00887FC1">
        <w:t xml:space="preserve">noch </w:t>
      </w:r>
      <w:r w:rsidR="000F6A6F">
        <w:t>zu überprüfen sind</w:t>
      </w:r>
      <w:r w:rsidR="00887FC1">
        <w:t>, um darüber eine Entscheidung zu treffen.</w:t>
      </w:r>
    </w:p>
    <w:p w:rsidR="00B53858" w:rsidRDefault="00E716A5" w:rsidP="000D0E1A">
      <w:r>
        <w:t xml:space="preserve">Als </w:t>
      </w:r>
      <w:r w:rsidR="000F6A6F">
        <w:t xml:space="preserve">besonderer </w:t>
      </w:r>
      <w:r>
        <w:t xml:space="preserve">Ausblick </w:t>
      </w:r>
      <w:r w:rsidR="00003F48">
        <w:t>sei</w:t>
      </w:r>
      <w:r>
        <w:t xml:space="preserve"> erwähnt</w:t>
      </w:r>
      <w:r w:rsidR="00003F48">
        <w:t xml:space="preserve">, dass </w:t>
      </w:r>
      <w:r>
        <w:t xml:space="preserve">zukünftig </w:t>
      </w:r>
      <w:r w:rsidR="00C87B50">
        <w:t xml:space="preserve">mit Hilfe eines pneumatischen Roboters </w:t>
      </w:r>
      <w:r>
        <w:t xml:space="preserve">im Labor-Umfeld automatisches Testen am physischen Terminal ermöglicht werden soll. </w:t>
      </w:r>
      <w:r w:rsidR="00C87B50">
        <w:t>Die Anforderungen müssen dafür noch spezifiziert werden.[OP2]</w:t>
      </w:r>
      <w:r w:rsidR="005D588F">
        <w:t xml:space="preserve"> Dieser Aspekt ist </w:t>
      </w:r>
      <w:r w:rsidR="00003F48">
        <w:t xml:space="preserve">somit im Konzept </w:t>
      </w:r>
      <w:r w:rsidR="005D588F">
        <w:t xml:space="preserve">vorerst berücksichtigt, erfordert jedoch eine separate Konzeption, da u.a. Echtzeitansprüche, variierendes Reaktionsverhalten und Transaktions-Kontexte berücksichtigt werden müssen, die nicht trivial sind. </w:t>
      </w:r>
      <w:r w:rsidR="00C87B50">
        <w:t>Prinzipiell sollte ein Testtreiber zur Verfügung stehen, der das Terminal steuert (Interaktionen des Benutzers simuliert) und Ausgaben (Display, Signaltöne) interpretiert</w:t>
      </w:r>
      <w:r w:rsidR="005D588F">
        <w:t xml:space="preserve">. </w:t>
      </w:r>
    </w:p>
    <w:p w:rsidR="00B53858" w:rsidRDefault="005C7352" w:rsidP="005C7352">
      <w:pPr>
        <w:pStyle w:val="Heading1"/>
      </w:pPr>
      <w:bookmarkStart w:id="98" w:name="_Toc234923357"/>
      <w:r>
        <w:lastRenderedPageBreak/>
        <w:t>Anhang</w:t>
      </w:r>
      <w:bookmarkEnd w:id="98"/>
    </w:p>
    <w:p w:rsidR="00B53858" w:rsidRPr="00277766" w:rsidRDefault="00B53858" w:rsidP="002B2FB6">
      <w:pPr>
        <w:pStyle w:val="Title"/>
      </w:pPr>
      <w:bookmarkStart w:id="99" w:name="_Toc234923358"/>
      <w:r w:rsidRPr="00277766">
        <w:t>Software</w:t>
      </w:r>
      <w:r w:rsidR="00A440B5">
        <w:t xml:space="preserve"> für Test-Workstation</w:t>
      </w:r>
      <w:bookmarkEnd w:id="99"/>
    </w:p>
    <w:p w:rsidR="00B53858" w:rsidRPr="00277766" w:rsidRDefault="00B53858" w:rsidP="00B53858">
      <w:pPr>
        <w:numPr>
          <w:ilvl w:val="0"/>
          <w:numId w:val="6"/>
        </w:numPr>
      </w:pPr>
      <w:r w:rsidRPr="00277766">
        <w:t>Betriebssysteme (</w:t>
      </w:r>
      <w:r>
        <w:t>Host-OS</w:t>
      </w:r>
      <w:r w:rsidRPr="00277766">
        <w:t xml:space="preserve"> </w:t>
      </w:r>
      <w:r>
        <w:t>sowie Guest-OS</w:t>
      </w:r>
      <w:r w:rsidRPr="00277766">
        <w:t>)</w:t>
      </w:r>
    </w:p>
    <w:p w:rsidR="00B53858" w:rsidRPr="00277766" w:rsidRDefault="00B53858" w:rsidP="00B53858">
      <w:pPr>
        <w:numPr>
          <w:ilvl w:val="1"/>
          <w:numId w:val="6"/>
        </w:numPr>
      </w:pPr>
      <w:r w:rsidRPr="00277766">
        <w:t>Windows XP (Lizenz</w:t>
      </w:r>
      <w:r>
        <w:t xml:space="preserve"> notwendig</w:t>
      </w:r>
      <w:r w:rsidRPr="00277766">
        <w:t>)</w:t>
      </w:r>
    </w:p>
    <w:p w:rsidR="00B53858" w:rsidRDefault="00B53858" w:rsidP="00B53858">
      <w:pPr>
        <w:numPr>
          <w:ilvl w:val="1"/>
          <w:numId w:val="6"/>
        </w:numPr>
      </w:pPr>
      <w:r w:rsidRPr="00277766">
        <w:t>Windows Vista (Lizenz</w:t>
      </w:r>
      <w:r>
        <w:t xml:space="preserve"> notwendig</w:t>
      </w:r>
      <w:r w:rsidRPr="00277766">
        <w:t>)</w:t>
      </w:r>
    </w:p>
    <w:p w:rsidR="00B53858" w:rsidRPr="00277766" w:rsidRDefault="00B53858" w:rsidP="00B53858">
      <w:pPr>
        <w:numPr>
          <w:ilvl w:val="1"/>
          <w:numId w:val="6"/>
        </w:numPr>
      </w:pPr>
      <w:r>
        <w:t xml:space="preserve">Windows 7 </w:t>
      </w:r>
      <w:r w:rsidRPr="00277766">
        <w:t>(Lizenz</w:t>
      </w:r>
      <w:r>
        <w:t xml:space="preserve"> notwendig</w:t>
      </w:r>
      <w:r w:rsidRPr="00277766">
        <w:t>)</w:t>
      </w:r>
    </w:p>
    <w:p w:rsidR="00B53858" w:rsidRPr="00277766" w:rsidRDefault="00B53858" w:rsidP="00B53858">
      <w:pPr>
        <w:numPr>
          <w:ilvl w:val="1"/>
          <w:numId w:val="6"/>
        </w:numPr>
      </w:pPr>
      <w:r w:rsidRPr="00277766">
        <w:t>Linux – Kubuntu</w:t>
      </w:r>
    </w:p>
    <w:p w:rsidR="00B53858" w:rsidRPr="00277766" w:rsidRDefault="00B53858" w:rsidP="00B53858">
      <w:pPr>
        <w:numPr>
          <w:ilvl w:val="1"/>
          <w:numId w:val="6"/>
        </w:numPr>
      </w:pPr>
      <w:commentRangeStart w:id="100"/>
      <w:r w:rsidRPr="00277766">
        <w:t>MAC</w:t>
      </w:r>
      <w:commentRangeEnd w:id="100"/>
      <w:r w:rsidRPr="00277766">
        <w:rPr>
          <w:rStyle w:val="CommentReference"/>
        </w:rPr>
        <w:commentReference w:id="100"/>
      </w:r>
      <w:r>
        <w:t>?</w:t>
      </w:r>
      <w:r w:rsidRPr="00DF267F">
        <w:t xml:space="preserve"> </w:t>
      </w:r>
      <w:r w:rsidRPr="00277766">
        <w:t>(Lizenz</w:t>
      </w:r>
      <w:r>
        <w:t xml:space="preserve"> notwendig</w:t>
      </w:r>
      <w:r w:rsidRPr="00277766">
        <w:t>)</w:t>
      </w:r>
    </w:p>
    <w:p w:rsidR="00B53858" w:rsidRPr="00277766" w:rsidRDefault="00B53858" w:rsidP="00B53858">
      <w:pPr>
        <w:numPr>
          <w:ilvl w:val="0"/>
          <w:numId w:val="6"/>
        </w:numPr>
      </w:pPr>
      <w:r w:rsidRPr="00277766">
        <w:t>Browser im jeweiligen Betriebssystem (soweit verfügbar)</w:t>
      </w:r>
    </w:p>
    <w:p w:rsidR="00B53858" w:rsidRPr="00277766" w:rsidRDefault="00B53858" w:rsidP="00B53858">
      <w:pPr>
        <w:numPr>
          <w:ilvl w:val="1"/>
          <w:numId w:val="6"/>
        </w:numPr>
      </w:pPr>
      <w:r w:rsidRPr="00277766">
        <w:t>Internet Explorer</w:t>
      </w:r>
    </w:p>
    <w:p w:rsidR="00B53858" w:rsidRPr="00277766" w:rsidRDefault="00B53858" w:rsidP="00B53858">
      <w:pPr>
        <w:numPr>
          <w:ilvl w:val="1"/>
          <w:numId w:val="6"/>
        </w:numPr>
      </w:pPr>
      <w:r w:rsidRPr="00277766">
        <w:t>Opera</w:t>
      </w:r>
    </w:p>
    <w:p w:rsidR="00B53858" w:rsidRPr="00277766" w:rsidRDefault="00B53858" w:rsidP="00B53858">
      <w:pPr>
        <w:numPr>
          <w:ilvl w:val="1"/>
          <w:numId w:val="6"/>
        </w:numPr>
      </w:pPr>
      <w:r w:rsidRPr="00277766">
        <w:t>Firefox</w:t>
      </w:r>
    </w:p>
    <w:p w:rsidR="00B53858" w:rsidRPr="00277766" w:rsidRDefault="00B53858" w:rsidP="00B53858">
      <w:pPr>
        <w:numPr>
          <w:ilvl w:val="1"/>
          <w:numId w:val="6"/>
        </w:numPr>
      </w:pPr>
      <w:r w:rsidRPr="00277766">
        <w:t>Safari</w:t>
      </w:r>
    </w:p>
    <w:p w:rsidR="00B53858" w:rsidRPr="00277766" w:rsidRDefault="00B53858" w:rsidP="00B53858">
      <w:pPr>
        <w:numPr>
          <w:ilvl w:val="1"/>
          <w:numId w:val="6"/>
        </w:numPr>
      </w:pPr>
      <w:r w:rsidRPr="00277766">
        <w:t>Chrome</w:t>
      </w:r>
    </w:p>
    <w:p w:rsidR="00B53858" w:rsidRPr="00277766" w:rsidRDefault="00B53858" w:rsidP="00B53858">
      <w:pPr>
        <w:numPr>
          <w:ilvl w:val="0"/>
          <w:numId w:val="6"/>
        </w:numPr>
      </w:pPr>
      <w:r>
        <w:t xml:space="preserve">Software zur </w:t>
      </w:r>
      <w:r w:rsidRPr="00277766">
        <w:t>Virtualisierung (VMWare oder VBox)</w:t>
      </w:r>
    </w:p>
    <w:p w:rsidR="00B53858" w:rsidRPr="00ED08A0" w:rsidRDefault="00B53858" w:rsidP="00B53858">
      <w:pPr>
        <w:numPr>
          <w:ilvl w:val="0"/>
          <w:numId w:val="6"/>
        </w:numPr>
        <w:rPr>
          <w:lang w:val="en-US"/>
        </w:rPr>
      </w:pPr>
      <w:r w:rsidRPr="00ED08A0">
        <w:rPr>
          <w:lang w:val="en-US"/>
        </w:rPr>
        <w:t>Remote-Access (</w:t>
      </w:r>
      <w:proofErr w:type="spellStart"/>
      <w:r w:rsidRPr="00ED08A0">
        <w:rPr>
          <w:lang w:val="en-US"/>
        </w:rPr>
        <w:t>z.B</w:t>
      </w:r>
      <w:proofErr w:type="spellEnd"/>
      <w:r w:rsidRPr="00ED08A0">
        <w:rPr>
          <w:lang w:val="en-US"/>
        </w:rPr>
        <w:t xml:space="preserve">. </w:t>
      </w:r>
      <w:proofErr w:type="spellStart"/>
      <w:r w:rsidRPr="00ED08A0">
        <w:rPr>
          <w:lang w:val="en-US"/>
        </w:rPr>
        <w:t>Teamviewer</w:t>
      </w:r>
      <w:proofErr w:type="spellEnd"/>
      <w:r w:rsidRPr="00ED08A0">
        <w:rPr>
          <w:lang w:val="en-US"/>
        </w:rPr>
        <w:t>, Remote-Desktop, VNC)</w:t>
      </w:r>
    </w:p>
    <w:p w:rsidR="00B53858" w:rsidRPr="00F92D37" w:rsidRDefault="00B53858" w:rsidP="00B53858">
      <w:pPr>
        <w:numPr>
          <w:ilvl w:val="0"/>
          <w:numId w:val="6"/>
        </w:numPr>
      </w:pPr>
      <w:r w:rsidRPr="00F92D37">
        <w:t>Quicktest Professional (lokale Lizenz – z.B. „seat-licence“ oder Unterstützung )</w:t>
      </w:r>
    </w:p>
    <w:p w:rsidR="00B53858" w:rsidRPr="00731EC8" w:rsidRDefault="00B53858" w:rsidP="00B53858">
      <w:pPr>
        <w:numPr>
          <w:ilvl w:val="1"/>
          <w:numId w:val="6"/>
        </w:numPr>
      </w:pPr>
      <w:r w:rsidRPr="00731EC8">
        <w:t>Plug-In für das Quality Center</w:t>
      </w:r>
    </w:p>
    <w:p w:rsidR="00B53858" w:rsidRPr="00EE158F" w:rsidRDefault="00B53858" w:rsidP="00B53858">
      <w:pPr>
        <w:numPr>
          <w:ilvl w:val="1"/>
          <w:numId w:val="6"/>
        </w:numPr>
        <w:rPr>
          <w:lang w:val="en-US"/>
        </w:rPr>
      </w:pPr>
      <w:r w:rsidRPr="00EE158F">
        <w:rPr>
          <w:lang w:val="en-US"/>
        </w:rPr>
        <w:t>Patches</w:t>
      </w:r>
    </w:p>
    <w:p w:rsidR="00B53858" w:rsidRPr="00EE158F" w:rsidRDefault="00B53858" w:rsidP="00B53858">
      <w:pPr>
        <w:numPr>
          <w:ilvl w:val="0"/>
          <w:numId w:val="6"/>
        </w:numPr>
        <w:rPr>
          <w:lang w:val="en-US"/>
        </w:rPr>
      </w:pPr>
      <w:proofErr w:type="spellStart"/>
      <w:r w:rsidRPr="00EE158F">
        <w:rPr>
          <w:lang w:val="en-US"/>
        </w:rPr>
        <w:t>Entwicklungstools</w:t>
      </w:r>
      <w:proofErr w:type="spellEnd"/>
    </w:p>
    <w:p w:rsidR="00B53858" w:rsidRPr="00EE158F" w:rsidRDefault="00B53858" w:rsidP="00B53858">
      <w:pPr>
        <w:numPr>
          <w:ilvl w:val="1"/>
          <w:numId w:val="6"/>
        </w:numPr>
        <w:rPr>
          <w:lang w:val="en-US"/>
        </w:rPr>
      </w:pPr>
      <w:r w:rsidRPr="00EE158F">
        <w:rPr>
          <w:lang w:val="en-US"/>
        </w:rPr>
        <w:t>SQL Server Management Studio</w:t>
      </w:r>
    </w:p>
    <w:p w:rsidR="00B53858" w:rsidRPr="00EE158F" w:rsidRDefault="00B53858" w:rsidP="00B53858">
      <w:pPr>
        <w:numPr>
          <w:ilvl w:val="1"/>
          <w:numId w:val="6"/>
        </w:numPr>
        <w:rPr>
          <w:lang w:val="en-US"/>
        </w:rPr>
      </w:pPr>
      <w:proofErr w:type="spellStart"/>
      <w:r w:rsidRPr="00EE158F">
        <w:rPr>
          <w:lang w:val="en-US"/>
        </w:rPr>
        <w:t>Netbeans</w:t>
      </w:r>
      <w:proofErr w:type="spellEnd"/>
    </w:p>
    <w:p w:rsidR="00B53858" w:rsidRPr="00EE158F" w:rsidRDefault="00B53858" w:rsidP="00B53858">
      <w:pPr>
        <w:numPr>
          <w:ilvl w:val="1"/>
          <w:numId w:val="6"/>
        </w:numPr>
        <w:rPr>
          <w:lang w:val="en-US"/>
        </w:rPr>
      </w:pPr>
      <w:proofErr w:type="spellStart"/>
      <w:r w:rsidRPr="00EE158F">
        <w:rPr>
          <w:lang w:val="en-US"/>
        </w:rPr>
        <w:t>JavaDK</w:t>
      </w:r>
      <w:proofErr w:type="spellEnd"/>
    </w:p>
    <w:p w:rsidR="00B53858" w:rsidRDefault="00B53858" w:rsidP="00B53858">
      <w:pPr>
        <w:numPr>
          <w:ilvl w:val="1"/>
          <w:numId w:val="6"/>
        </w:numPr>
        <w:rPr>
          <w:lang w:val="en-US"/>
        </w:rPr>
      </w:pPr>
      <w:r w:rsidRPr="00EE158F">
        <w:rPr>
          <w:lang w:val="en-US"/>
        </w:rPr>
        <w:t>Active Perl</w:t>
      </w:r>
    </w:p>
    <w:p w:rsidR="00B53858" w:rsidRPr="00EE158F" w:rsidRDefault="00B53858" w:rsidP="00B53858">
      <w:pPr>
        <w:numPr>
          <w:ilvl w:val="1"/>
          <w:numId w:val="6"/>
        </w:numPr>
        <w:rPr>
          <w:lang w:val="en-US"/>
        </w:rPr>
      </w:pPr>
      <w:r>
        <w:rPr>
          <w:lang w:val="en-US"/>
        </w:rPr>
        <w:t>Cygwin</w:t>
      </w:r>
    </w:p>
    <w:p w:rsidR="00B53858" w:rsidRPr="00277766" w:rsidRDefault="00B53858" w:rsidP="00B53858">
      <w:pPr>
        <w:numPr>
          <w:ilvl w:val="0"/>
          <w:numId w:val="6"/>
        </w:numPr>
      </w:pPr>
      <w:r w:rsidRPr="00731EC8">
        <w:t>Zertifikat fü</w:t>
      </w:r>
      <w:r w:rsidRPr="00277766">
        <w:t>r den Zugriff auf Applikationen der SIX Card Solutions</w:t>
      </w:r>
    </w:p>
    <w:p w:rsidR="00B53858" w:rsidRPr="00277766" w:rsidRDefault="00B53858" w:rsidP="00B53858">
      <w:pPr>
        <w:numPr>
          <w:ilvl w:val="0"/>
          <w:numId w:val="6"/>
        </w:numPr>
      </w:pPr>
      <w:r w:rsidRPr="00277766">
        <w:t>Tools</w:t>
      </w:r>
    </w:p>
    <w:p w:rsidR="00B53858" w:rsidRPr="00277766" w:rsidRDefault="00B53858" w:rsidP="00B53858">
      <w:pPr>
        <w:numPr>
          <w:ilvl w:val="1"/>
          <w:numId w:val="6"/>
        </w:numPr>
      </w:pPr>
      <w:r w:rsidRPr="00277766">
        <w:t>Process Explorer</w:t>
      </w:r>
    </w:p>
    <w:p w:rsidR="00B53858" w:rsidRPr="00277766" w:rsidRDefault="00B53858" w:rsidP="00B53858">
      <w:pPr>
        <w:numPr>
          <w:ilvl w:val="1"/>
          <w:numId w:val="6"/>
        </w:numPr>
      </w:pPr>
      <w:r w:rsidRPr="00277766">
        <w:t>KeePass</w:t>
      </w:r>
    </w:p>
    <w:p w:rsidR="00B53858" w:rsidRPr="00277766" w:rsidRDefault="00B53858" w:rsidP="00B53858">
      <w:pPr>
        <w:numPr>
          <w:ilvl w:val="1"/>
          <w:numId w:val="6"/>
        </w:numPr>
      </w:pPr>
      <w:r w:rsidRPr="00277766">
        <w:t>OpenOffice</w:t>
      </w:r>
    </w:p>
    <w:p w:rsidR="00B53858" w:rsidRPr="00277766" w:rsidRDefault="00B53858" w:rsidP="00B53858">
      <w:pPr>
        <w:numPr>
          <w:ilvl w:val="1"/>
          <w:numId w:val="6"/>
        </w:numPr>
      </w:pPr>
      <w:r w:rsidRPr="00277766">
        <w:t>Wireshark / Packtyzer</w:t>
      </w:r>
    </w:p>
    <w:p w:rsidR="00B53858" w:rsidRPr="00B53858" w:rsidRDefault="00B53858" w:rsidP="00B53858">
      <w:pPr>
        <w:numPr>
          <w:ilvl w:val="1"/>
          <w:numId w:val="6"/>
        </w:numPr>
      </w:pPr>
      <w:r w:rsidRPr="00277766">
        <w:t>FastStone Capture</w:t>
      </w:r>
    </w:p>
    <w:sectPr w:rsidR="00B53858" w:rsidRPr="00B53858" w:rsidSect="00465BA0">
      <w:headerReference w:type="even" r:id="rId39"/>
      <w:headerReference w:type="default" r:id="rId40"/>
      <w:pgSz w:w="11906" w:h="16838"/>
      <w:pgMar w:top="1418" w:right="1418" w:bottom="1134" w:left="1418"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Siegmund Marc" w:date="2009-06-15T09:36:00Z" w:initials="tksyr">
    <w:p w:rsidR="0062370D" w:rsidRDefault="0062370D">
      <w:pPr>
        <w:pStyle w:val="CommentText"/>
      </w:pPr>
      <w:r>
        <w:rPr>
          <w:rStyle w:val="CommentReference"/>
        </w:rPr>
        <w:annotationRef/>
      </w:r>
      <w:r>
        <w:t>Autor?</w:t>
      </w:r>
    </w:p>
  </w:comment>
  <w:comment w:id="15" w:author="Siegmund Marc" w:date="2009-06-15T09:36:00Z" w:initials="tksyr">
    <w:p w:rsidR="0062370D" w:rsidRDefault="0062370D">
      <w:pPr>
        <w:pStyle w:val="CommentText"/>
      </w:pPr>
      <w:r>
        <w:rPr>
          <w:rStyle w:val="CommentReference"/>
        </w:rPr>
        <w:annotationRef/>
      </w:r>
      <w:r>
        <w:t xml:space="preserve">Dokument </w:t>
      </w:r>
      <w:r>
        <w:t>noch nicht bekannt</w:t>
      </w:r>
    </w:p>
  </w:comment>
  <w:comment w:id="50" w:author="Siegmund Marc" w:date="2009-07-09T13:08:00Z" w:initials="tksyr">
    <w:p w:rsidR="0062370D" w:rsidRDefault="0062370D" w:rsidP="00E16B24">
      <w:pPr>
        <w:pStyle w:val="CommentText"/>
      </w:pPr>
      <w:r>
        <w:rPr>
          <w:rStyle w:val="CommentReference"/>
        </w:rPr>
        <w:annotationRef/>
      </w:r>
      <w:r>
        <w:t xml:space="preserve">Was </w:t>
      </w:r>
      <w:r>
        <w:t>wird wie verwaltet?</w:t>
      </w:r>
    </w:p>
    <w:p w:rsidR="0062370D" w:rsidRDefault="0062370D" w:rsidP="00E16B24">
      <w:pPr>
        <w:pStyle w:val="CommentText"/>
      </w:pPr>
      <w:r>
        <w:t>Ideen müssen gesammelt werden</w:t>
      </w:r>
    </w:p>
  </w:comment>
  <w:comment w:id="71" w:author="Siegmund Marc" w:date="2009-07-09T16:54:00Z" w:initials="tksyr">
    <w:p w:rsidR="003B6464" w:rsidRDefault="003B6464">
      <w:pPr>
        <w:pStyle w:val="CommentText"/>
      </w:pPr>
      <w:r>
        <w:rPr>
          <w:rStyle w:val="CommentReference"/>
        </w:rPr>
        <w:annotationRef/>
      </w:r>
      <w:r>
        <w:t xml:space="preserve">Unterscheidung </w:t>
      </w:r>
      <w:r>
        <w:t>zwischen Fkt.Test und Systemtest überprüfen</w:t>
      </w:r>
    </w:p>
  </w:comment>
  <w:comment w:id="80" w:author="Siegmund Marc" w:date="2009-06-19T13:12:00Z" w:initials="tksyr">
    <w:p w:rsidR="0062370D" w:rsidRDefault="0062370D">
      <w:pPr>
        <w:pStyle w:val="CommentText"/>
      </w:pPr>
      <w:r>
        <w:rPr>
          <w:rStyle w:val="CommentReference"/>
        </w:rPr>
        <w:annotationRef/>
      </w:r>
      <w:r>
        <w:t xml:space="preserve">Referenz </w:t>
      </w:r>
      <w:r>
        <w:t>angeben</w:t>
      </w:r>
    </w:p>
  </w:comment>
  <w:comment w:id="100" w:author="Siegmund Marc" w:date="2009-07-06T12:11:00Z" w:initials="tksyr">
    <w:p w:rsidR="0062370D" w:rsidRDefault="0062370D" w:rsidP="00B53858">
      <w:pPr>
        <w:pStyle w:val="CommentText"/>
      </w:pPr>
      <w:r>
        <w:rPr>
          <w:rStyle w:val="CommentReference"/>
        </w:rPr>
        <w:annotationRef/>
      </w:r>
      <w:r>
        <w:t xml:space="preserve">Muss </w:t>
      </w:r>
      <w:r>
        <w:t>geklärt werden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1ED0" w:rsidRDefault="00BB1ED0">
      <w:r>
        <w:separator/>
      </w:r>
    </w:p>
  </w:endnote>
  <w:endnote w:type="continuationSeparator" w:id="0">
    <w:p w:rsidR="00BB1ED0" w:rsidRDefault="00BB1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70D" w:rsidRDefault="0062370D" w:rsidP="00EA4D04">
    <w:pPr>
      <w:pStyle w:val="Footer"/>
      <w:pBdr>
        <w:top w:val="single" w:sz="4" w:space="1" w:color="auto"/>
      </w:pBdr>
      <w:tabs>
        <w:tab w:val="clear" w:pos="8640"/>
        <w:tab w:val="right" w:pos="9072"/>
      </w:tabs>
    </w:pPr>
    <w:r>
      <w:rPr>
        <w:noProof/>
        <w:sz w:val="16"/>
      </w:rPr>
      <w:t>Seite</w:t>
    </w:r>
    <w:r>
      <w:rPr>
        <w:smallCaps/>
        <w:sz w:val="16"/>
      </w:rPr>
      <w:t xml:space="preserve"> </w:t>
    </w:r>
    <w:r>
      <w:rPr>
        <w:b/>
        <w:smallCaps/>
        <w:sz w:val="16"/>
      </w:rPr>
      <w:fldChar w:fldCharType="begin"/>
    </w:r>
    <w:r>
      <w:rPr>
        <w:b/>
        <w:smallCaps/>
        <w:sz w:val="16"/>
      </w:rPr>
      <w:instrText xml:space="preserve"> PAGE </w:instrText>
    </w:r>
    <w:r>
      <w:rPr>
        <w:b/>
        <w:smallCaps/>
        <w:sz w:val="16"/>
      </w:rPr>
      <w:fldChar w:fldCharType="separate"/>
    </w:r>
    <w:r w:rsidR="00A872F0">
      <w:rPr>
        <w:b/>
        <w:smallCaps/>
        <w:noProof/>
        <w:sz w:val="16"/>
      </w:rPr>
      <w:t>3</w:t>
    </w:r>
    <w:r>
      <w:rPr>
        <w:b/>
        <w:smallCaps/>
        <w:sz w:val="16"/>
      </w:rPr>
      <w:fldChar w:fldCharType="end"/>
    </w:r>
    <w:r>
      <w:rPr>
        <w:smallCaps/>
        <w:sz w:val="16"/>
      </w:rPr>
      <w:t xml:space="preserve"> </w:t>
    </w:r>
    <w:r w:rsidRPr="0002557F">
      <w:rPr>
        <w:noProof/>
        <w:sz w:val="16"/>
      </w:rPr>
      <w:t>von</w:t>
    </w:r>
    <w:r>
      <w:rPr>
        <w:b/>
        <w:smallCaps/>
        <w:sz w:val="16"/>
      </w:rPr>
      <w:t xml:space="preserve"> </w:t>
    </w:r>
    <w:fldSimple w:instr=" NUMPAGES  \* MERGEFORMAT ">
      <w:r w:rsidR="00A872F0" w:rsidRPr="00A872F0">
        <w:rPr>
          <w:b/>
          <w:smallCaps/>
          <w:noProof/>
          <w:sz w:val="16"/>
        </w:rPr>
        <w:t>21</w:t>
      </w:r>
    </w:fldSimple>
    <w:r>
      <w:rPr>
        <w:b/>
        <w:smallCaps/>
        <w:sz w:val="16"/>
      </w:rPr>
      <w:tab/>
    </w:r>
    <w:fldSimple w:instr=" FILENAME  \* MERGEFORMAT ">
      <w:r w:rsidRPr="00C7693E">
        <w:rPr>
          <w:noProof/>
          <w:sz w:val="16"/>
        </w:rPr>
        <w:t>Test-Automatisierung-Konzept.docx</w:t>
      </w:r>
    </w:fldSimple>
    <w:r>
      <w:rPr>
        <w:sz w:val="16"/>
      </w:rPr>
      <w:tab/>
    </w:r>
    <w:r>
      <w:rPr>
        <w:smallCaps/>
        <w:sz w:val="16"/>
      </w:rPr>
      <w:fldChar w:fldCharType="begin"/>
    </w:r>
    <w:r>
      <w:rPr>
        <w:smallCaps/>
        <w:sz w:val="16"/>
      </w:rPr>
      <w:instrText xml:space="preserve"> DATE \@ "dd.MM.yyyy" \* MERGEFORMAT </w:instrText>
    </w:r>
    <w:r>
      <w:rPr>
        <w:smallCaps/>
        <w:sz w:val="16"/>
      </w:rPr>
      <w:fldChar w:fldCharType="separate"/>
    </w:r>
    <w:ins w:id="3" w:author="Marc Siegmund" w:date="2013-03-05T13:41:00Z">
      <w:r w:rsidR="00A872F0">
        <w:rPr>
          <w:smallCaps/>
          <w:noProof/>
          <w:sz w:val="16"/>
        </w:rPr>
        <w:t>05.03.2013</w:t>
      </w:r>
    </w:ins>
    <w:del w:id="4" w:author="Marc Siegmund" w:date="2013-03-05T12:12:00Z">
      <w:r w:rsidDel="00A76FF6">
        <w:rPr>
          <w:smallCaps/>
          <w:noProof/>
          <w:sz w:val="16"/>
        </w:rPr>
        <w:delText>09.07.2009</w:delText>
      </w:r>
    </w:del>
    <w:r>
      <w:rPr>
        <w:smallCaps/>
        <w:sz w:val="16"/>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70D" w:rsidRPr="00DD6E2E" w:rsidRDefault="0062370D" w:rsidP="00E67122">
    <w:pPr>
      <w:pStyle w:val="Footer"/>
      <w:spacing w:after="0"/>
      <w:jc w:val="center"/>
      <w:rPr>
        <w:sz w:val="18"/>
        <w:lang w:val="en-GB"/>
      </w:rPr>
    </w:pPr>
    <w:r w:rsidRPr="00DD6E2E">
      <w:rPr>
        <w:sz w:val="18"/>
        <w:lang w:val="en-GB"/>
      </w:rPr>
      <w:t xml:space="preserve">Marc </w:t>
    </w:r>
    <w:proofErr w:type="spellStart"/>
    <w:r w:rsidRPr="00DD6E2E">
      <w:rPr>
        <w:sz w:val="18"/>
        <w:lang w:val="en-GB"/>
      </w:rPr>
      <w:t>Siegmund</w:t>
    </w:r>
    <w:proofErr w:type="spellEnd"/>
  </w:p>
  <w:p w:rsidR="0062370D" w:rsidRPr="00DD6E2E" w:rsidRDefault="0062370D" w:rsidP="00E67122">
    <w:pPr>
      <w:pStyle w:val="Footer"/>
      <w:spacing w:after="0"/>
      <w:jc w:val="center"/>
      <w:rPr>
        <w:sz w:val="18"/>
        <w:lang w:val="en-GB"/>
      </w:rPr>
    </w:pPr>
    <w:r w:rsidRPr="00DD6E2E">
      <w:rPr>
        <w:sz w:val="18"/>
        <w:lang w:val="en-GB"/>
      </w:rPr>
      <w:t>SIX Card Solutions - COQA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1ED0" w:rsidRDefault="00BB1ED0">
      <w:r>
        <w:separator/>
      </w:r>
    </w:p>
  </w:footnote>
  <w:footnote w:type="continuationSeparator" w:id="0">
    <w:p w:rsidR="00BB1ED0" w:rsidRDefault="00BB1E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70D" w:rsidRDefault="0062370D" w:rsidP="00E67122">
    <w:pPr>
      <w:pStyle w:val="Header"/>
      <w:spacing w:after="0"/>
    </w:pPr>
    <w:r>
      <w:rPr>
        <w:noProof/>
        <w:lang w:val="de-DE" w:eastAsia="de-DE"/>
      </w:rPr>
      <w:drawing>
        <wp:inline distT="0" distB="0" distL="0" distR="0">
          <wp:extent cx="2724150" cy="254000"/>
          <wp:effectExtent l="19050" t="0" r="0" b="0"/>
          <wp:docPr id="3" name="Bild 3" descr="six_cas_logo_rgb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x_cas_logo_rgb_s"/>
                  <pic:cNvPicPr>
                    <a:picLocks noChangeAspect="1" noChangeArrowheads="1"/>
                  </pic:cNvPicPr>
                </pic:nvPicPr>
                <pic:blipFill>
                  <a:blip r:embed="rId1"/>
                  <a:srcRect/>
                  <a:stretch>
                    <a:fillRect/>
                  </a:stretch>
                </pic:blipFill>
                <pic:spPr bwMode="auto">
                  <a:xfrm>
                    <a:off x="0" y="0"/>
                    <a:ext cx="2724150" cy="254000"/>
                  </a:xfrm>
                  <a:prstGeom prst="rect">
                    <a:avLst/>
                  </a:prstGeom>
                  <a:noFill/>
                  <a:ln w="9525">
                    <a:noFill/>
                    <a:miter lim="800000"/>
                    <a:headEnd/>
                    <a:tailEnd/>
                  </a:ln>
                </pic:spPr>
              </pic:pic>
            </a:graphicData>
          </a:graphic>
        </wp:inline>
      </w:drawing>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70D" w:rsidRPr="00286199" w:rsidRDefault="0062370D" w:rsidP="003472A9">
    <w:pPr>
      <w:pStyle w:val="Header"/>
      <w:jc w:val="center"/>
      <w:rPr>
        <w:sz w:val="18"/>
      </w:rPr>
    </w:pPr>
    <w:r>
      <w:rPr>
        <w:noProof/>
        <w:lang w:val="de-DE" w:eastAsia="de-DE"/>
      </w:rPr>
      <w:drawing>
        <wp:inline distT="0" distB="0" distL="0" distR="0">
          <wp:extent cx="2724150" cy="254000"/>
          <wp:effectExtent l="19050" t="0" r="0" b="0"/>
          <wp:docPr id="1" name="Bild 1" descr="six_cas_logo_rgb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x_cas_logo_rgb_s"/>
                  <pic:cNvPicPr>
                    <a:picLocks noChangeAspect="1" noChangeArrowheads="1"/>
                  </pic:cNvPicPr>
                </pic:nvPicPr>
                <pic:blipFill>
                  <a:blip r:embed="rId1"/>
                  <a:srcRect/>
                  <a:stretch>
                    <a:fillRect/>
                  </a:stretch>
                </pic:blipFill>
                <pic:spPr bwMode="auto">
                  <a:xfrm>
                    <a:off x="0" y="0"/>
                    <a:ext cx="2724150" cy="25400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70D" w:rsidRDefault="0062370D"/>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70D" w:rsidRDefault="0062370D" w:rsidP="00E67122">
    <w:pPr>
      <w:pStyle w:val="Header"/>
      <w:pBdr>
        <w:bottom w:val="single" w:sz="4" w:space="1" w:color="auto"/>
      </w:pBdr>
      <w:spacing w:after="0"/>
      <w:rPr>
        <w:noProof/>
      </w:rPr>
    </w:pPr>
    <w:r>
      <w:rPr>
        <w:noProof/>
        <w:lang w:val="de-DE" w:eastAsia="de-DE"/>
      </w:rPr>
      <w:drawing>
        <wp:inline distT="0" distB="0" distL="0" distR="0">
          <wp:extent cx="2724150" cy="254000"/>
          <wp:effectExtent l="19050" t="0" r="0" b="0"/>
          <wp:docPr id="4" name="Bild 4" descr="six_cas_logo_rgb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x_cas_logo_rgb_s"/>
                  <pic:cNvPicPr>
                    <a:picLocks noChangeAspect="1" noChangeArrowheads="1"/>
                  </pic:cNvPicPr>
                </pic:nvPicPr>
                <pic:blipFill>
                  <a:blip r:embed="rId1"/>
                  <a:srcRect/>
                  <a:stretch>
                    <a:fillRect/>
                  </a:stretch>
                </pic:blipFill>
                <pic:spPr bwMode="auto">
                  <a:xfrm>
                    <a:off x="0" y="0"/>
                    <a:ext cx="2724150" cy="254000"/>
                  </a:xfrm>
                  <a:prstGeom prst="rect">
                    <a:avLst/>
                  </a:prstGeom>
                  <a:noFill/>
                  <a:ln w="9525">
                    <a:noFill/>
                    <a:miter lim="800000"/>
                    <a:headEnd/>
                    <a:tailEnd/>
                  </a:ln>
                </pic:spPr>
              </pic:pic>
            </a:graphicData>
          </a:graphic>
        </wp:inline>
      </w:drawing>
    </w:r>
  </w:p>
  <w:p w:rsidR="0062370D" w:rsidRDefault="00482460" w:rsidP="00E67122">
    <w:pPr>
      <w:pStyle w:val="Header"/>
      <w:pBdr>
        <w:bottom w:val="single" w:sz="4" w:space="1" w:color="auto"/>
      </w:pBdr>
      <w:spacing w:after="0"/>
      <w:rPr>
        <w:noProof/>
      </w:rPr>
    </w:pPr>
    <w:r>
      <w:fldChar w:fldCharType="begin"/>
    </w:r>
    <w:r>
      <w:instrText xml:space="preserve"> TITLE   \* MERGEFORMAT </w:instrText>
    </w:r>
    <w:r>
      <w:fldChar w:fldCharType="separate"/>
    </w:r>
    <w:r w:rsidR="0062370D">
      <w:rPr>
        <w:noProof/>
      </w:rPr>
      <w:t>Konzept für die Testautomatisierung</w:t>
    </w:r>
    <w:r>
      <w:rPr>
        <w:noProof/>
      </w:rPr>
      <w:fldChar w:fldCharType="end"/>
    </w:r>
    <w:r w:rsidR="0062370D">
      <w:rPr>
        <w:noProof/>
      </w:rPr>
      <w:t xml:space="preserve"> – </w:t>
    </w:r>
    <w:fldSimple w:instr=" SUBJECT  &quot;Service Center System&quot;  \* MERGEFORMAT ">
      <w:r w:rsidR="0062370D">
        <w:rPr>
          <w:noProof/>
        </w:rPr>
        <w:t>Service Center System</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B54BB"/>
    <w:multiLevelType w:val="hybridMultilevel"/>
    <w:tmpl w:val="9ED26FD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B03143D"/>
    <w:multiLevelType w:val="hybridMultilevel"/>
    <w:tmpl w:val="30A215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342717B"/>
    <w:multiLevelType w:val="multilevel"/>
    <w:tmpl w:val="380C844C"/>
    <w:lvl w:ilvl="0">
      <w:start w:val="1"/>
      <w:numFmt w:val="bullet"/>
      <w:pStyle w:val="ListePunkte"/>
      <w:lvlText w:val=""/>
      <w:lvlJc w:val="left"/>
      <w:pPr>
        <w:tabs>
          <w:tab w:val="num" w:pos="680"/>
        </w:tabs>
        <w:ind w:left="680" w:hanging="340"/>
      </w:pPr>
      <w:rPr>
        <w:rFonts w:ascii="Symbol" w:hAnsi="Symbol" w:hint="default"/>
      </w:rPr>
    </w:lvl>
    <w:lvl w:ilvl="1">
      <w:start w:val="1"/>
      <w:numFmt w:val="bullet"/>
      <w:lvlRestart w:val="0"/>
      <w:lvlText w:val=""/>
      <w:lvlJc w:val="left"/>
      <w:pPr>
        <w:tabs>
          <w:tab w:val="num" w:pos="1020"/>
        </w:tabs>
        <w:ind w:left="1020" w:hanging="340"/>
      </w:pPr>
      <w:rPr>
        <w:rFonts w:ascii="Symbol" w:hAnsi="Symbol" w:hint="default"/>
      </w:rPr>
    </w:lvl>
    <w:lvl w:ilvl="2">
      <w:start w:val="1"/>
      <w:numFmt w:val="bullet"/>
      <w:lvlText w:val=""/>
      <w:lvlJc w:val="left"/>
      <w:pPr>
        <w:tabs>
          <w:tab w:val="num" w:pos="1361"/>
        </w:tabs>
        <w:ind w:left="1361" w:hanging="341"/>
      </w:pPr>
      <w:rPr>
        <w:rFonts w:ascii="Symbol" w:hAnsi="Symbol" w:hint="default"/>
      </w:rPr>
    </w:lvl>
    <w:lvl w:ilvl="3">
      <w:start w:val="1"/>
      <w:numFmt w:val="bullet"/>
      <w:lvlText w:val=""/>
      <w:lvlJc w:val="left"/>
      <w:pPr>
        <w:tabs>
          <w:tab w:val="num" w:pos="1701"/>
        </w:tabs>
        <w:ind w:left="1701" w:hanging="340"/>
      </w:pPr>
      <w:rPr>
        <w:rFonts w:ascii="Symbol" w:hAnsi="Symbol" w:hint="default"/>
      </w:rPr>
    </w:lvl>
    <w:lvl w:ilvl="4">
      <w:start w:val="1"/>
      <w:numFmt w:val="bullet"/>
      <w:lvlText w:val=""/>
      <w:lvlJc w:val="left"/>
      <w:pPr>
        <w:tabs>
          <w:tab w:val="num" w:pos="2041"/>
        </w:tabs>
        <w:ind w:left="2041" w:hanging="340"/>
      </w:pPr>
      <w:rPr>
        <w:rFonts w:ascii="Symbol" w:hAnsi="Symbol" w:hint="default"/>
      </w:rPr>
    </w:lvl>
    <w:lvl w:ilvl="5">
      <w:start w:val="1"/>
      <w:numFmt w:val="bullet"/>
      <w:lvlText w:val=""/>
      <w:lvlJc w:val="left"/>
      <w:pPr>
        <w:tabs>
          <w:tab w:val="num" w:pos="2381"/>
        </w:tabs>
        <w:ind w:left="2381" w:hanging="340"/>
      </w:pPr>
      <w:rPr>
        <w:rFonts w:ascii="Symbol" w:hAnsi="Symbol" w:hint="default"/>
      </w:rPr>
    </w:lvl>
    <w:lvl w:ilvl="6">
      <w:start w:val="1"/>
      <w:numFmt w:val="bullet"/>
      <w:lvlText w:val=""/>
      <w:lvlJc w:val="left"/>
      <w:pPr>
        <w:tabs>
          <w:tab w:val="num" w:pos="2721"/>
        </w:tabs>
        <w:ind w:left="2721" w:hanging="340"/>
      </w:pPr>
      <w:rPr>
        <w:rFonts w:ascii="Symbol" w:hAnsi="Symbol" w:hint="default"/>
      </w:rPr>
    </w:lvl>
    <w:lvl w:ilvl="7">
      <w:start w:val="1"/>
      <w:numFmt w:val="bullet"/>
      <w:lvlText w:val=""/>
      <w:lvlJc w:val="left"/>
      <w:pPr>
        <w:tabs>
          <w:tab w:val="num" w:pos="3062"/>
        </w:tabs>
        <w:ind w:left="3062" w:hanging="341"/>
      </w:pPr>
      <w:rPr>
        <w:rFonts w:ascii="Symbol" w:hAnsi="Symbol" w:hint="default"/>
      </w:rPr>
    </w:lvl>
    <w:lvl w:ilvl="8">
      <w:start w:val="1"/>
      <w:numFmt w:val="bullet"/>
      <w:lvlText w:val=""/>
      <w:lvlJc w:val="left"/>
      <w:pPr>
        <w:tabs>
          <w:tab w:val="num" w:pos="3402"/>
        </w:tabs>
        <w:ind w:left="3402" w:hanging="340"/>
      </w:pPr>
      <w:rPr>
        <w:rFonts w:ascii="Symbol" w:hAnsi="Symbol" w:hint="default"/>
      </w:rPr>
    </w:lvl>
  </w:abstractNum>
  <w:abstractNum w:abstractNumId="3">
    <w:nsid w:val="18FD4F57"/>
    <w:multiLevelType w:val="hybridMultilevel"/>
    <w:tmpl w:val="1338B5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9947264"/>
    <w:multiLevelType w:val="hybridMultilevel"/>
    <w:tmpl w:val="8182FD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AA42E0B"/>
    <w:multiLevelType w:val="hybridMultilevel"/>
    <w:tmpl w:val="2264CF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AC24CB8"/>
    <w:multiLevelType w:val="hybridMultilevel"/>
    <w:tmpl w:val="FB103D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D5B3C86"/>
    <w:multiLevelType w:val="hybridMultilevel"/>
    <w:tmpl w:val="27C638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2DDA401C"/>
    <w:multiLevelType w:val="multilevel"/>
    <w:tmpl w:val="2F9CED7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nsid w:val="2F8D6D80"/>
    <w:multiLevelType w:val="hybridMultilevel"/>
    <w:tmpl w:val="3140EB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4FA17D1"/>
    <w:multiLevelType w:val="hybridMultilevel"/>
    <w:tmpl w:val="D3145F0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5CE5B94"/>
    <w:multiLevelType w:val="hybridMultilevel"/>
    <w:tmpl w:val="0FDEFE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6AE63ED"/>
    <w:multiLevelType w:val="hybridMultilevel"/>
    <w:tmpl w:val="B4D84B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40DC6A4A"/>
    <w:multiLevelType w:val="hybridMultilevel"/>
    <w:tmpl w:val="D33643D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490163D7"/>
    <w:multiLevelType w:val="hybridMultilevel"/>
    <w:tmpl w:val="DCDEC17E"/>
    <w:lvl w:ilvl="0" w:tplc="08070001">
      <w:start w:val="1"/>
      <w:numFmt w:val="bullet"/>
      <w:lvlText w:val=""/>
      <w:lvlJc w:val="left"/>
      <w:pPr>
        <w:ind w:left="936" w:hanging="360"/>
      </w:pPr>
      <w:rPr>
        <w:rFonts w:ascii="Symbol" w:hAnsi="Symbol" w:hint="default"/>
      </w:rPr>
    </w:lvl>
    <w:lvl w:ilvl="1" w:tplc="08070003" w:tentative="1">
      <w:start w:val="1"/>
      <w:numFmt w:val="bullet"/>
      <w:lvlText w:val="o"/>
      <w:lvlJc w:val="left"/>
      <w:pPr>
        <w:ind w:left="1656" w:hanging="360"/>
      </w:pPr>
      <w:rPr>
        <w:rFonts w:ascii="Courier New" w:hAnsi="Courier New" w:cs="Courier New" w:hint="default"/>
      </w:rPr>
    </w:lvl>
    <w:lvl w:ilvl="2" w:tplc="08070005" w:tentative="1">
      <w:start w:val="1"/>
      <w:numFmt w:val="bullet"/>
      <w:lvlText w:val=""/>
      <w:lvlJc w:val="left"/>
      <w:pPr>
        <w:ind w:left="2376" w:hanging="360"/>
      </w:pPr>
      <w:rPr>
        <w:rFonts w:ascii="Wingdings" w:hAnsi="Wingdings" w:hint="default"/>
      </w:rPr>
    </w:lvl>
    <w:lvl w:ilvl="3" w:tplc="08070001" w:tentative="1">
      <w:start w:val="1"/>
      <w:numFmt w:val="bullet"/>
      <w:lvlText w:val=""/>
      <w:lvlJc w:val="left"/>
      <w:pPr>
        <w:ind w:left="3096" w:hanging="360"/>
      </w:pPr>
      <w:rPr>
        <w:rFonts w:ascii="Symbol" w:hAnsi="Symbol" w:hint="default"/>
      </w:rPr>
    </w:lvl>
    <w:lvl w:ilvl="4" w:tplc="08070003" w:tentative="1">
      <w:start w:val="1"/>
      <w:numFmt w:val="bullet"/>
      <w:lvlText w:val="o"/>
      <w:lvlJc w:val="left"/>
      <w:pPr>
        <w:ind w:left="3816" w:hanging="360"/>
      </w:pPr>
      <w:rPr>
        <w:rFonts w:ascii="Courier New" w:hAnsi="Courier New" w:cs="Courier New" w:hint="default"/>
      </w:rPr>
    </w:lvl>
    <w:lvl w:ilvl="5" w:tplc="08070005" w:tentative="1">
      <w:start w:val="1"/>
      <w:numFmt w:val="bullet"/>
      <w:lvlText w:val=""/>
      <w:lvlJc w:val="left"/>
      <w:pPr>
        <w:ind w:left="4536" w:hanging="360"/>
      </w:pPr>
      <w:rPr>
        <w:rFonts w:ascii="Wingdings" w:hAnsi="Wingdings" w:hint="default"/>
      </w:rPr>
    </w:lvl>
    <w:lvl w:ilvl="6" w:tplc="08070001" w:tentative="1">
      <w:start w:val="1"/>
      <w:numFmt w:val="bullet"/>
      <w:lvlText w:val=""/>
      <w:lvlJc w:val="left"/>
      <w:pPr>
        <w:ind w:left="5256" w:hanging="360"/>
      </w:pPr>
      <w:rPr>
        <w:rFonts w:ascii="Symbol" w:hAnsi="Symbol" w:hint="default"/>
      </w:rPr>
    </w:lvl>
    <w:lvl w:ilvl="7" w:tplc="08070003" w:tentative="1">
      <w:start w:val="1"/>
      <w:numFmt w:val="bullet"/>
      <w:lvlText w:val="o"/>
      <w:lvlJc w:val="left"/>
      <w:pPr>
        <w:ind w:left="5976" w:hanging="360"/>
      </w:pPr>
      <w:rPr>
        <w:rFonts w:ascii="Courier New" w:hAnsi="Courier New" w:cs="Courier New" w:hint="default"/>
      </w:rPr>
    </w:lvl>
    <w:lvl w:ilvl="8" w:tplc="08070005" w:tentative="1">
      <w:start w:val="1"/>
      <w:numFmt w:val="bullet"/>
      <w:lvlText w:val=""/>
      <w:lvlJc w:val="left"/>
      <w:pPr>
        <w:ind w:left="6696" w:hanging="360"/>
      </w:pPr>
      <w:rPr>
        <w:rFonts w:ascii="Wingdings" w:hAnsi="Wingdings" w:hint="default"/>
      </w:rPr>
    </w:lvl>
  </w:abstractNum>
  <w:abstractNum w:abstractNumId="15">
    <w:nsid w:val="4EF018C7"/>
    <w:multiLevelType w:val="hybridMultilevel"/>
    <w:tmpl w:val="A31035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4F1C1AE3"/>
    <w:multiLevelType w:val="hybridMultilevel"/>
    <w:tmpl w:val="69EAAF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F67737E"/>
    <w:multiLevelType w:val="hybridMultilevel"/>
    <w:tmpl w:val="FE800E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09363BC"/>
    <w:multiLevelType w:val="hybridMultilevel"/>
    <w:tmpl w:val="3BFCC5BE"/>
    <w:lvl w:ilvl="0" w:tplc="08070001">
      <w:start w:val="1"/>
      <w:numFmt w:val="bullet"/>
      <w:lvlText w:val=""/>
      <w:lvlJc w:val="left"/>
      <w:pPr>
        <w:ind w:left="774" w:hanging="360"/>
      </w:pPr>
      <w:rPr>
        <w:rFonts w:ascii="Symbol" w:hAnsi="Symbol" w:hint="default"/>
      </w:rPr>
    </w:lvl>
    <w:lvl w:ilvl="1" w:tplc="08070003" w:tentative="1">
      <w:start w:val="1"/>
      <w:numFmt w:val="bullet"/>
      <w:lvlText w:val="o"/>
      <w:lvlJc w:val="left"/>
      <w:pPr>
        <w:ind w:left="1494" w:hanging="360"/>
      </w:pPr>
      <w:rPr>
        <w:rFonts w:ascii="Courier New" w:hAnsi="Courier New" w:cs="Courier New" w:hint="default"/>
      </w:rPr>
    </w:lvl>
    <w:lvl w:ilvl="2" w:tplc="08070005" w:tentative="1">
      <w:start w:val="1"/>
      <w:numFmt w:val="bullet"/>
      <w:lvlText w:val=""/>
      <w:lvlJc w:val="left"/>
      <w:pPr>
        <w:ind w:left="2214" w:hanging="360"/>
      </w:pPr>
      <w:rPr>
        <w:rFonts w:ascii="Wingdings" w:hAnsi="Wingdings" w:hint="default"/>
      </w:rPr>
    </w:lvl>
    <w:lvl w:ilvl="3" w:tplc="08070001" w:tentative="1">
      <w:start w:val="1"/>
      <w:numFmt w:val="bullet"/>
      <w:lvlText w:val=""/>
      <w:lvlJc w:val="left"/>
      <w:pPr>
        <w:ind w:left="2934" w:hanging="360"/>
      </w:pPr>
      <w:rPr>
        <w:rFonts w:ascii="Symbol" w:hAnsi="Symbol" w:hint="default"/>
      </w:rPr>
    </w:lvl>
    <w:lvl w:ilvl="4" w:tplc="08070003" w:tentative="1">
      <w:start w:val="1"/>
      <w:numFmt w:val="bullet"/>
      <w:lvlText w:val="o"/>
      <w:lvlJc w:val="left"/>
      <w:pPr>
        <w:ind w:left="3654" w:hanging="360"/>
      </w:pPr>
      <w:rPr>
        <w:rFonts w:ascii="Courier New" w:hAnsi="Courier New" w:cs="Courier New" w:hint="default"/>
      </w:rPr>
    </w:lvl>
    <w:lvl w:ilvl="5" w:tplc="08070005" w:tentative="1">
      <w:start w:val="1"/>
      <w:numFmt w:val="bullet"/>
      <w:lvlText w:val=""/>
      <w:lvlJc w:val="left"/>
      <w:pPr>
        <w:ind w:left="4374" w:hanging="360"/>
      </w:pPr>
      <w:rPr>
        <w:rFonts w:ascii="Wingdings" w:hAnsi="Wingdings" w:hint="default"/>
      </w:rPr>
    </w:lvl>
    <w:lvl w:ilvl="6" w:tplc="08070001" w:tentative="1">
      <w:start w:val="1"/>
      <w:numFmt w:val="bullet"/>
      <w:lvlText w:val=""/>
      <w:lvlJc w:val="left"/>
      <w:pPr>
        <w:ind w:left="5094" w:hanging="360"/>
      </w:pPr>
      <w:rPr>
        <w:rFonts w:ascii="Symbol" w:hAnsi="Symbol" w:hint="default"/>
      </w:rPr>
    </w:lvl>
    <w:lvl w:ilvl="7" w:tplc="08070003" w:tentative="1">
      <w:start w:val="1"/>
      <w:numFmt w:val="bullet"/>
      <w:lvlText w:val="o"/>
      <w:lvlJc w:val="left"/>
      <w:pPr>
        <w:ind w:left="5814" w:hanging="360"/>
      </w:pPr>
      <w:rPr>
        <w:rFonts w:ascii="Courier New" w:hAnsi="Courier New" w:cs="Courier New" w:hint="default"/>
      </w:rPr>
    </w:lvl>
    <w:lvl w:ilvl="8" w:tplc="08070005" w:tentative="1">
      <w:start w:val="1"/>
      <w:numFmt w:val="bullet"/>
      <w:lvlText w:val=""/>
      <w:lvlJc w:val="left"/>
      <w:pPr>
        <w:ind w:left="6534" w:hanging="360"/>
      </w:pPr>
      <w:rPr>
        <w:rFonts w:ascii="Wingdings" w:hAnsi="Wingdings" w:hint="default"/>
      </w:rPr>
    </w:lvl>
  </w:abstractNum>
  <w:abstractNum w:abstractNumId="19">
    <w:nsid w:val="51736401"/>
    <w:multiLevelType w:val="hybridMultilevel"/>
    <w:tmpl w:val="8E62E34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1A72CCA"/>
    <w:multiLevelType w:val="hybridMultilevel"/>
    <w:tmpl w:val="13A4C2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963626C"/>
    <w:multiLevelType w:val="hybridMultilevel"/>
    <w:tmpl w:val="32845B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B0E6EC2"/>
    <w:multiLevelType w:val="hybridMultilevel"/>
    <w:tmpl w:val="DDA0D9EC"/>
    <w:lvl w:ilvl="0" w:tplc="08070001">
      <w:start w:val="1"/>
      <w:numFmt w:val="bullet"/>
      <w:lvlText w:val=""/>
      <w:lvlJc w:val="left"/>
      <w:pPr>
        <w:ind w:left="720" w:hanging="360"/>
      </w:pPr>
      <w:rPr>
        <w:rFonts w:ascii="Symbol" w:hAnsi="Symbol" w:hint="default"/>
      </w:rPr>
    </w:lvl>
    <w:lvl w:ilvl="1" w:tplc="0807000F">
      <w:start w:val="1"/>
      <w:numFmt w:val="decimal"/>
      <w:lvlText w:val="%2."/>
      <w:lvlJc w:val="left"/>
      <w:pPr>
        <w:ind w:left="1440" w:hanging="360"/>
      </w:pPr>
      <w:rPr>
        <w:rFonts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5B326676"/>
    <w:multiLevelType w:val="hybridMultilevel"/>
    <w:tmpl w:val="1FAC5B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5CA86696"/>
    <w:multiLevelType w:val="multilevel"/>
    <w:tmpl w:val="82543B58"/>
    <w:lvl w:ilvl="0">
      <w:start w:val="1"/>
      <w:numFmt w:val="decimal"/>
      <w:pStyle w:val="ListeNummern"/>
      <w:lvlText w:val="%1"/>
      <w:lvlJc w:val="left"/>
      <w:pPr>
        <w:tabs>
          <w:tab w:val="num" w:pos="340"/>
        </w:tabs>
        <w:ind w:left="340" w:hanging="340"/>
      </w:pPr>
      <w:rPr>
        <w:rFonts w:hint="default"/>
      </w:rPr>
    </w:lvl>
    <w:lvl w:ilvl="1">
      <w:start w:val="1"/>
      <w:numFmt w:val="decimal"/>
      <w:lvlText w:val="%1.%2"/>
      <w:lvlJc w:val="left"/>
      <w:pPr>
        <w:tabs>
          <w:tab w:val="num" w:pos="851"/>
        </w:tabs>
        <w:ind w:left="851" w:hanging="511"/>
      </w:pPr>
      <w:rPr>
        <w:rFonts w:hint="default"/>
      </w:rPr>
    </w:lvl>
    <w:lvl w:ilvl="2">
      <w:start w:val="1"/>
      <w:numFmt w:val="decimal"/>
      <w:lvlText w:val="%1.%2.%3"/>
      <w:lvlJc w:val="left"/>
      <w:pPr>
        <w:tabs>
          <w:tab w:val="num" w:pos="1361"/>
        </w:tabs>
        <w:ind w:left="1361" w:hanging="681"/>
      </w:pPr>
      <w:rPr>
        <w:rFonts w:hint="default"/>
      </w:rPr>
    </w:lvl>
    <w:lvl w:ilvl="3">
      <w:start w:val="1"/>
      <w:numFmt w:val="decimal"/>
      <w:lvlText w:val="%1.%2.%3.%4"/>
      <w:lvlJc w:val="left"/>
      <w:pPr>
        <w:tabs>
          <w:tab w:val="num" w:pos="1871"/>
        </w:tabs>
        <w:ind w:left="1871" w:hanging="850"/>
      </w:pPr>
      <w:rPr>
        <w:rFonts w:hint="default"/>
      </w:rPr>
    </w:lvl>
    <w:lvl w:ilvl="4">
      <w:start w:val="1"/>
      <w:numFmt w:val="decimal"/>
      <w:lvlText w:val="%1.%2.%3.%4.%5"/>
      <w:lvlJc w:val="left"/>
      <w:pPr>
        <w:tabs>
          <w:tab w:val="num" w:pos="2381"/>
        </w:tabs>
        <w:ind w:left="2381" w:hanging="1020"/>
      </w:pPr>
      <w:rPr>
        <w:rFonts w:hint="default"/>
      </w:rPr>
    </w:lvl>
    <w:lvl w:ilvl="5">
      <w:start w:val="1"/>
      <w:numFmt w:val="decimal"/>
      <w:lvlText w:val="%1.%2.%3.%4.%5.%6"/>
      <w:lvlJc w:val="left"/>
      <w:pPr>
        <w:tabs>
          <w:tab w:val="num" w:pos="2892"/>
        </w:tabs>
        <w:ind w:left="2892" w:hanging="1191"/>
      </w:pPr>
      <w:rPr>
        <w:rFonts w:hint="default"/>
      </w:rPr>
    </w:lvl>
    <w:lvl w:ilvl="6">
      <w:start w:val="1"/>
      <w:numFmt w:val="decimal"/>
      <w:lvlText w:val="%1.%2.%3.%4.%5.%6.%7"/>
      <w:lvlJc w:val="left"/>
      <w:pPr>
        <w:tabs>
          <w:tab w:val="num" w:pos="3402"/>
        </w:tabs>
        <w:ind w:left="3402" w:hanging="1361"/>
      </w:pPr>
      <w:rPr>
        <w:rFonts w:hint="default"/>
      </w:rPr>
    </w:lvl>
    <w:lvl w:ilvl="7">
      <w:start w:val="1"/>
      <w:numFmt w:val="decimal"/>
      <w:lvlText w:val="%1.%2.%3.%4.%5.%6.%7.%8"/>
      <w:lvlJc w:val="left"/>
      <w:pPr>
        <w:tabs>
          <w:tab w:val="num" w:pos="3912"/>
        </w:tabs>
        <w:ind w:left="3912" w:hanging="1531"/>
      </w:pPr>
      <w:rPr>
        <w:rFonts w:hint="default"/>
      </w:rPr>
    </w:lvl>
    <w:lvl w:ilvl="8">
      <w:start w:val="1"/>
      <w:numFmt w:val="decimal"/>
      <w:lvlText w:val="%1.%2.%3.%4.%5.%6.%7.%8.%9"/>
      <w:lvlJc w:val="left"/>
      <w:pPr>
        <w:tabs>
          <w:tab w:val="num" w:pos="4423"/>
        </w:tabs>
        <w:ind w:left="4423" w:hanging="1701"/>
      </w:pPr>
      <w:rPr>
        <w:rFonts w:hint="default"/>
      </w:rPr>
    </w:lvl>
  </w:abstractNum>
  <w:abstractNum w:abstractNumId="25">
    <w:nsid w:val="5CDB0158"/>
    <w:multiLevelType w:val="hybridMultilevel"/>
    <w:tmpl w:val="8E9A2EC8"/>
    <w:lvl w:ilvl="0" w:tplc="08070001">
      <w:start w:val="1"/>
      <w:numFmt w:val="bullet"/>
      <w:lvlText w:val=""/>
      <w:lvlJc w:val="left"/>
      <w:pPr>
        <w:tabs>
          <w:tab w:val="num" w:pos="720"/>
        </w:tabs>
        <w:ind w:left="720" w:hanging="360"/>
      </w:pPr>
      <w:rPr>
        <w:rFonts w:ascii="Symbol" w:hAnsi="Symbol" w:hint="default"/>
      </w:rPr>
    </w:lvl>
    <w:lvl w:ilvl="1" w:tplc="08070003">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nsid w:val="69B50E3C"/>
    <w:multiLevelType w:val="hybridMultilevel"/>
    <w:tmpl w:val="AFA82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C820550"/>
    <w:multiLevelType w:val="hybridMultilevel"/>
    <w:tmpl w:val="F4BC764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C424C44"/>
    <w:multiLevelType w:val="hybridMultilevel"/>
    <w:tmpl w:val="91D2B4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7CF802F0"/>
    <w:multiLevelType w:val="hybridMultilevel"/>
    <w:tmpl w:val="D38E69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7FD42B80"/>
    <w:multiLevelType w:val="hybridMultilevel"/>
    <w:tmpl w:val="1F4865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24"/>
  </w:num>
  <w:num w:numId="4">
    <w:abstractNumId w:val="28"/>
  </w:num>
  <w:num w:numId="5">
    <w:abstractNumId w:val="27"/>
  </w:num>
  <w:num w:numId="6">
    <w:abstractNumId w:val="0"/>
  </w:num>
  <w:num w:numId="7">
    <w:abstractNumId w:val="1"/>
  </w:num>
  <w:num w:numId="8">
    <w:abstractNumId w:val="23"/>
  </w:num>
  <w:num w:numId="9">
    <w:abstractNumId w:val="25"/>
  </w:num>
  <w:num w:numId="10">
    <w:abstractNumId w:val="18"/>
  </w:num>
  <w:num w:numId="11">
    <w:abstractNumId w:val="17"/>
  </w:num>
  <w:num w:numId="12">
    <w:abstractNumId w:val="13"/>
  </w:num>
  <w:num w:numId="13">
    <w:abstractNumId w:val="4"/>
  </w:num>
  <w:num w:numId="14">
    <w:abstractNumId w:val="15"/>
  </w:num>
  <w:num w:numId="15">
    <w:abstractNumId w:val="20"/>
  </w:num>
  <w:num w:numId="16">
    <w:abstractNumId w:val="6"/>
  </w:num>
  <w:num w:numId="17">
    <w:abstractNumId w:val="26"/>
  </w:num>
  <w:num w:numId="18">
    <w:abstractNumId w:val="12"/>
  </w:num>
  <w:num w:numId="19">
    <w:abstractNumId w:val="16"/>
  </w:num>
  <w:num w:numId="20">
    <w:abstractNumId w:val="22"/>
  </w:num>
  <w:num w:numId="21">
    <w:abstractNumId w:val="5"/>
  </w:num>
  <w:num w:numId="22">
    <w:abstractNumId w:val="19"/>
  </w:num>
  <w:num w:numId="23">
    <w:abstractNumId w:val="11"/>
  </w:num>
  <w:num w:numId="24">
    <w:abstractNumId w:val="21"/>
  </w:num>
  <w:num w:numId="25">
    <w:abstractNumId w:val="29"/>
  </w:num>
  <w:num w:numId="26">
    <w:abstractNumId w:val="3"/>
  </w:num>
  <w:num w:numId="27">
    <w:abstractNumId w:val="14"/>
  </w:num>
  <w:num w:numId="28">
    <w:abstractNumId w:val="30"/>
  </w:num>
  <w:num w:numId="29">
    <w:abstractNumId w:val="10"/>
  </w:num>
  <w:num w:numId="30">
    <w:abstractNumId w:val="9"/>
  </w:num>
  <w:num w:numId="31">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US" w:vendorID="8" w:dllVersion="513" w:checkStyle="1"/>
  <w:activeWritingStyle w:appName="MSWord" w:lang="en-GB" w:vendorID="8" w:dllVersion="513"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cumentProtection w:edit="trackedChanges" w:enforcement="1" w:cryptProviderType="rsaFull" w:cryptAlgorithmClass="hash" w:cryptAlgorithmType="typeAny" w:cryptAlgorithmSid="4" w:cryptSpinCount="50000" w:hash="xBFV9QSz2K2S00Xud4axpmOLQjg=" w:salt="KeQYghLhMYkzETxLNUaevA=="/>
  <w:defaultTabStop w:val="720"/>
  <w:autoHyphenation/>
  <w:hyphenationZone w:val="357"/>
  <w:displayHorizontalDrawingGridEvery w:val="0"/>
  <w:displayVerticalDrawingGridEvery w:val="0"/>
  <w:doNotUseMarginsForDrawingGridOrigin/>
  <w:noPunctuationKerning/>
  <w:characterSpacingControl w:val="doNotCompress"/>
  <w:hdrShapeDefaults>
    <o:shapedefaults v:ext="edit" spidmax="2049" fill="f" fillcolor="white">
      <v:fill color="white" on="f"/>
      <v:textbox inset="0,0,0,0"/>
    </o:shapedefaults>
  </w:hdrShapeDefaults>
  <w:footnotePr>
    <w:footnote w:id="-1"/>
    <w:footnote w:id="0"/>
  </w:footnotePr>
  <w:endnotePr>
    <w:endnote w:id="-1"/>
    <w:endnote w:id="0"/>
  </w:endnotePr>
  <w:compat>
    <w:compatSetting w:name="compatibilityMode" w:uri="http://schemas.microsoft.com/office/word" w:val="12"/>
  </w:compat>
  <w:rsids>
    <w:rsidRoot w:val="0006722D"/>
    <w:rsid w:val="000006CE"/>
    <w:rsid w:val="00000939"/>
    <w:rsid w:val="00001CD7"/>
    <w:rsid w:val="00001E59"/>
    <w:rsid w:val="0000334E"/>
    <w:rsid w:val="00003912"/>
    <w:rsid w:val="00003F48"/>
    <w:rsid w:val="00004012"/>
    <w:rsid w:val="00005512"/>
    <w:rsid w:val="0000638E"/>
    <w:rsid w:val="000079B9"/>
    <w:rsid w:val="00007D90"/>
    <w:rsid w:val="0001094B"/>
    <w:rsid w:val="00012599"/>
    <w:rsid w:val="00014E73"/>
    <w:rsid w:val="00016543"/>
    <w:rsid w:val="000166A0"/>
    <w:rsid w:val="000174F7"/>
    <w:rsid w:val="00020CBC"/>
    <w:rsid w:val="00021DCB"/>
    <w:rsid w:val="00022072"/>
    <w:rsid w:val="00023A6B"/>
    <w:rsid w:val="00025886"/>
    <w:rsid w:val="00025D0C"/>
    <w:rsid w:val="000264D5"/>
    <w:rsid w:val="000265F6"/>
    <w:rsid w:val="00027587"/>
    <w:rsid w:val="00030A08"/>
    <w:rsid w:val="00033315"/>
    <w:rsid w:val="00033F4E"/>
    <w:rsid w:val="000371E5"/>
    <w:rsid w:val="000403DA"/>
    <w:rsid w:val="00040636"/>
    <w:rsid w:val="00040F71"/>
    <w:rsid w:val="00042235"/>
    <w:rsid w:val="00042993"/>
    <w:rsid w:val="000432B8"/>
    <w:rsid w:val="00044240"/>
    <w:rsid w:val="00046805"/>
    <w:rsid w:val="00050AD3"/>
    <w:rsid w:val="00051404"/>
    <w:rsid w:val="00053E56"/>
    <w:rsid w:val="00054517"/>
    <w:rsid w:val="00054908"/>
    <w:rsid w:val="00054ECB"/>
    <w:rsid w:val="00055786"/>
    <w:rsid w:val="0005798B"/>
    <w:rsid w:val="00061FA3"/>
    <w:rsid w:val="00062409"/>
    <w:rsid w:val="00064C20"/>
    <w:rsid w:val="0006567E"/>
    <w:rsid w:val="00066436"/>
    <w:rsid w:val="0006722D"/>
    <w:rsid w:val="00067FBC"/>
    <w:rsid w:val="00071D94"/>
    <w:rsid w:val="0007505E"/>
    <w:rsid w:val="000751C5"/>
    <w:rsid w:val="00080A6D"/>
    <w:rsid w:val="00080B77"/>
    <w:rsid w:val="00081F7B"/>
    <w:rsid w:val="00082660"/>
    <w:rsid w:val="000844CD"/>
    <w:rsid w:val="00085E0E"/>
    <w:rsid w:val="000866F9"/>
    <w:rsid w:val="000872B8"/>
    <w:rsid w:val="000948B7"/>
    <w:rsid w:val="0009715A"/>
    <w:rsid w:val="000978B0"/>
    <w:rsid w:val="00097D6E"/>
    <w:rsid w:val="000A1BC1"/>
    <w:rsid w:val="000A39D9"/>
    <w:rsid w:val="000A444A"/>
    <w:rsid w:val="000A47DA"/>
    <w:rsid w:val="000A55EF"/>
    <w:rsid w:val="000A5D6D"/>
    <w:rsid w:val="000A63A1"/>
    <w:rsid w:val="000A640B"/>
    <w:rsid w:val="000B0368"/>
    <w:rsid w:val="000B18BB"/>
    <w:rsid w:val="000B1AE9"/>
    <w:rsid w:val="000B62B6"/>
    <w:rsid w:val="000B7203"/>
    <w:rsid w:val="000B7F93"/>
    <w:rsid w:val="000C149B"/>
    <w:rsid w:val="000C1E2B"/>
    <w:rsid w:val="000C2B56"/>
    <w:rsid w:val="000C3380"/>
    <w:rsid w:val="000C4812"/>
    <w:rsid w:val="000C59A8"/>
    <w:rsid w:val="000C5B18"/>
    <w:rsid w:val="000C5BA4"/>
    <w:rsid w:val="000C6C65"/>
    <w:rsid w:val="000C7345"/>
    <w:rsid w:val="000C7C39"/>
    <w:rsid w:val="000D0E1A"/>
    <w:rsid w:val="000D113F"/>
    <w:rsid w:val="000D11DE"/>
    <w:rsid w:val="000D1A07"/>
    <w:rsid w:val="000D43CC"/>
    <w:rsid w:val="000D4711"/>
    <w:rsid w:val="000D7893"/>
    <w:rsid w:val="000E0E0E"/>
    <w:rsid w:val="000E1BB7"/>
    <w:rsid w:val="000E2064"/>
    <w:rsid w:val="000E3422"/>
    <w:rsid w:val="000E5E8D"/>
    <w:rsid w:val="000F0114"/>
    <w:rsid w:val="000F027A"/>
    <w:rsid w:val="000F0E32"/>
    <w:rsid w:val="000F0F71"/>
    <w:rsid w:val="000F1413"/>
    <w:rsid w:val="000F2D26"/>
    <w:rsid w:val="000F53DF"/>
    <w:rsid w:val="000F5AC3"/>
    <w:rsid w:val="000F6147"/>
    <w:rsid w:val="000F6474"/>
    <w:rsid w:val="000F6A6F"/>
    <w:rsid w:val="000F6D31"/>
    <w:rsid w:val="000F77CA"/>
    <w:rsid w:val="000F7BA4"/>
    <w:rsid w:val="001000D5"/>
    <w:rsid w:val="00102F28"/>
    <w:rsid w:val="00103C73"/>
    <w:rsid w:val="00105F95"/>
    <w:rsid w:val="001063E6"/>
    <w:rsid w:val="00107C0C"/>
    <w:rsid w:val="00112AD3"/>
    <w:rsid w:val="00113370"/>
    <w:rsid w:val="00114040"/>
    <w:rsid w:val="001167AD"/>
    <w:rsid w:val="001174D6"/>
    <w:rsid w:val="00120090"/>
    <w:rsid w:val="00120130"/>
    <w:rsid w:val="0012108B"/>
    <w:rsid w:val="00123731"/>
    <w:rsid w:val="00124EA5"/>
    <w:rsid w:val="001275EA"/>
    <w:rsid w:val="001315EE"/>
    <w:rsid w:val="00131769"/>
    <w:rsid w:val="00134DEE"/>
    <w:rsid w:val="001357F8"/>
    <w:rsid w:val="00135C5A"/>
    <w:rsid w:val="001370D5"/>
    <w:rsid w:val="001376EA"/>
    <w:rsid w:val="00140A4E"/>
    <w:rsid w:val="00142D9C"/>
    <w:rsid w:val="001434BF"/>
    <w:rsid w:val="0015244D"/>
    <w:rsid w:val="00154891"/>
    <w:rsid w:val="00161149"/>
    <w:rsid w:val="00161A58"/>
    <w:rsid w:val="001627BB"/>
    <w:rsid w:val="001650BC"/>
    <w:rsid w:val="00166689"/>
    <w:rsid w:val="001677BD"/>
    <w:rsid w:val="001702B8"/>
    <w:rsid w:val="00171E90"/>
    <w:rsid w:val="001726CC"/>
    <w:rsid w:val="00172AA3"/>
    <w:rsid w:val="00172C57"/>
    <w:rsid w:val="00175AB3"/>
    <w:rsid w:val="00177290"/>
    <w:rsid w:val="001842E8"/>
    <w:rsid w:val="0018471D"/>
    <w:rsid w:val="00186C37"/>
    <w:rsid w:val="00187F23"/>
    <w:rsid w:val="001900A2"/>
    <w:rsid w:val="001902DD"/>
    <w:rsid w:val="001906B9"/>
    <w:rsid w:val="0019086E"/>
    <w:rsid w:val="001914A8"/>
    <w:rsid w:val="00191B29"/>
    <w:rsid w:val="00192652"/>
    <w:rsid w:val="0019281B"/>
    <w:rsid w:val="00193219"/>
    <w:rsid w:val="0019356F"/>
    <w:rsid w:val="00193E07"/>
    <w:rsid w:val="00193E4B"/>
    <w:rsid w:val="00194517"/>
    <w:rsid w:val="00195FDC"/>
    <w:rsid w:val="00196097"/>
    <w:rsid w:val="001A06B0"/>
    <w:rsid w:val="001A1AC1"/>
    <w:rsid w:val="001A2795"/>
    <w:rsid w:val="001A2CC8"/>
    <w:rsid w:val="001A2F07"/>
    <w:rsid w:val="001A462B"/>
    <w:rsid w:val="001A64F9"/>
    <w:rsid w:val="001A6682"/>
    <w:rsid w:val="001A68E3"/>
    <w:rsid w:val="001A73BD"/>
    <w:rsid w:val="001B13AF"/>
    <w:rsid w:val="001B186F"/>
    <w:rsid w:val="001B191A"/>
    <w:rsid w:val="001B3B0E"/>
    <w:rsid w:val="001B3CF4"/>
    <w:rsid w:val="001B5D6F"/>
    <w:rsid w:val="001C17F3"/>
    <w:rsid w:val="001C2E7D"/>
    <w:rsid w:val="001C48E0"/>
    <w:rsid w:val="001C70F2"/>
    <w:rsid w:val="001C7571"/>
    <w:rsid w:val="001D0E3C"/>
    <w:rsid w:val="001D110C"/>
    <w:rsid w:val="001D126C"/>
    <w:rsid w:val="001D2406"/>
    <w:rsid w:val="001D3F8A"/>
    <w:rsid w:val="001D424D"/>
    <w:rsid w:val="001D4C3B"/>
    <w:rsid w:val="001D56C9"/>
    <w:rsid w:val="001D5F4A"/>
    <w:rsid w:val="001D6DCB"/>
    <w:rsid w:val="001D7583"/>
    <w:rsid w:val="001D7700"/>
    <w:rsid w:val="001E2D56"/>
    <w:rsid w:val="001E5E4A"/>
    <w:rsid w:val="001E79B8"/>
    <w:rsid w:val="001F1271"/>
    <w:rsid w:val="001F2B6C"/>
    <w:rsid w:val="001F3748"/>
    <w:rsid w:val="001F6F65"/>
    <w:rsid w:val="001F72B2"/>
    <w:rsid w:val="001F7F31"/>
    <w:rsid w:val="00202AD9"/>
    <w:rsid w:val="00203FE1"/>
    <w:rsid w:val="00205671"/>
    <w:rsid w:val="00205C5E"/>
    <w:rsid w:val="002071DD"/>
    <w:rsid w:val="00210C9F"/>
    <w:rsid w:val="00211E91"/>
    <w:rsid w:val="00214423"/>
    <w:rsid w:val="00214B2E"/>
    <w:rsid w:val="002170B4"/>
    <w:rsid w:val="002176EF"/>
    <w:rsid w:val="00221CB2"/>
    <w:rsid w:val="002233C6"/>
    <w:rsid w:val="00224808"/>
    <w:rsid w:val="00224C7D"/>
    <w:rsid w:val="00226035"/>
    <w:rsid w:val="00233DCB"/>
    <w:rsid w:val="002342A7"/>
    <w:rsid w:val="0023585F"/>
    <w:rsid w:val="002400F0"/>
    <w:rsid w:val="002404B5"/>
    <w:rsid w:val="00240CF2"/>
    <w:rsid w:val="00241158"/>
    <w:rsid w:val="00241B07"/>
    <w:rsid w:val="00246D4A"/>
    <w:rsid w:val="00250D65"/>
    <w:rsid w:val="00251238"/>
    <w:rsid w:val="00251C57"/>
    <w:rsid w:val="002522E8"/>
    <w:rsid w:val="0025325E"/>
    <w:rsid w:val="00253DE6"/>
    <w:rsid w:val="002545D9"/>
    <w:rsid w:val="00254877"/>
    <w:rsid w:val="00257ED4"/>
    <w:rsid w:val="00260B31"/>
    <w:rsid w:val="00260D9E"/>
    <w:rsid w:val="00261857"/>
    <w:rsid w:val="00262346"/>
    <w:rsid w:val="00262974"/>
    <w:rsid w:val="002632BF"/>
    <w:rsid w:val="00263420"/>
    <w:rsid w:val="00263F3B"/>
    <w:rsid w:val="002667B4"/>
    <w:rsid w:val="002679C7"/>
    <w:rsid w:val="002701F1"/>
    <w:rsid w:val="0027035D"/>
    <w:rsid w:val="002703E7"/>
    <w:rsid w:val="00270CDF"/>
    <w:rsid w:val="0027170F"/>
    <w:rsid w:val="00272709"/>
    <w:rsid w:val="002756A5"/>
    <w:rsid w:val="00275EA1"/>
    <w:rsid w:val="002774E5"/>
    <w:rsid w:val="00277766"/>
    <w:rsid w:val="002807D1"/>
    <w:rsid w:val="0028108D"/>
    <w:rsid w:val="00283FD6"/>
    <w:rsid w:val="00285BF7"/>
    <w:rsid w:val="00286199"/>
    <w:rsid w:val="002878CD"/>
    <w:rsid w:val="002906B1"/>
    <w:rsid w:val="00290DA1"/>
    <w:rsid w:val="00292624"/>
    <w:rsid w:val="00294935"/>
    <w:rsid w:val="0029668E"/>
    <w:rsid w:val="00296B46"/>
    <w:rsid w:val="002A0375"/>
    <w:rsid w:val="002A1FB4"/>
    <w:rsid w:val="002A202A"/>
    <w:rsid w:val="002A7D8C"/>
    <w:rsid w:val="002B03CF"/>
    <w:rsid w:val="002B0618"/>
    <w:rsid w:val="002B0918"/>
    <w:rsid w:val="002B2311"/>
    <w:rsid w:val="002B2FB6"/>
    <w:rsid w:val="002B32AE"/>
    <w:rsid w:val="002B6F4F"/>
    <w:rsid w:val="002C2383"/>
    <w:rsid w:val="002C3605"/>
    <w:rsid w:val="002C62F6"/>
    <w:rsid w:val="002C7791"/>
    <w:rsid w:val="002D37C5"/>
    <w:rsid w:val="002D62F2"/>
    <w:rsid w:val="002E010B"/>
    <w:rsid w:val="002E058A"/>
    <w:rsid w:val="002E0CB1"/>
    <w:rsid w:val="002E48E1"/>
    <w:rsid w:val="002E7926"/>
    <w:rsid w:val="002F15DC"/>
    <w:rsid w:val="002F3828"/>
    <w:rsid w:val="002F7A8F"/>
    <w:rsid w:val="003003ED"/>
    <w:rsid w:val="003077B7"/>
    <w:rsid w:val="00310666"/>
    <w:rsid w:val="00311F23"/>
    <w:rsid w:val="003125FE"/>
    <w:rsid w:val="0031299B"/>
    <w:rsid w:val="00312C7D"/>
    <w:rsid w:val="00312EC2"/>
    <w:rsid w:val="00313B54"/>
    <w:rsid w:val="003148A5"/>
    <w:rsid w:val="0031723C"/>
    <w:rsid w:val="00317F9D"/>
    <w:rsid w:val="003213B5"/>
    <w:rsid w:val="00322669"/>
    <w:rsid w:val="003229AA"/>
    <w:rsid w:val="00325C0C"/>
    <w:rsid w:val="003267A6"/>
    <w:rsid w:val="0033442B"/>
    <w:rsid w:val="0033548F"/>
    <w:rsid w:val="00337599"/>
    <w:rsid w:val="003425FD"/>
    <w:rsid w:val="0034273B"/>
    <w:rsid w:val="00342E3D"/>
    <w:rsid w:val="003439A4"/>
    <w:rsid w:val="00343DEC"/>
    <w:rsid w:val="00345014"/>
    <w:rsid w:val="00346654"/>
    <w:rsid w:val="0034680D"/>
    <w:rsid w:val="003472A9"/>
    <w:rsid w:val="00350F74"/>
    <w:rsid w:val="003519C6"/>
    <w:rsid w:val="00352EB5"/>
    <w:rsid w:val="0035316A"/>
    <w:rsid w:val="00354BDB"/>
    <w:rsid w:val="00360B81"/>
    <w:rsid w:val="00360D8E"/>
    <w:rsid w:val="00361B28"/>
    <w:rsid w:val="00362A90"/>
    <w:rsid w:val="003649FB"/>
    <w:rsid w:val="003659CB"/>
    <w:rsid w:val="003706D7"/>
    <w:rsid w:val="0037550C"/>
    <w:rsid w:val="003771AD"/>
    <w:rsid w:val="0037759C"/>
    <w:rsid w:val="00377A38"/>
    <w:rsid w:val="003810C3"/>
    <w:rsid w:val="00383358"/>
    <w:rsid w:val="003839DE"/>
    <w:rsid w:val="00385F39"/>
    <w:rsid w:val="003862B4"/>
    <w:rsid w:val="00390864"/>
    <w:rsid w:val="00391233"/>
    <w:rsid w:val="003955A1"/>
    <w:rsid w:val="00396BBB"/>
    <w:rsid w:val="00397E77"/>
    <w:rsid w:val="003A058D"/>
    <w:rsid w:val="003A364A"/>
    <w:rsid w:val="003A3A97"/>
    <w:rsid w:val="003A5001"/>
    <w:rsid w:val="003A5ED0"/>
    <w:rsid w:val="003A7055"/>
    <w:rsid w:val="003B0DB7"/>
    <w:rsid w:val="003B12B1"/>
    <w:rsid w:val="003B2033"/>
    <w:rsid w:val="003B299F"/>
    <w:rsid w:val="003B29A0"/>
    <w:rsid w:val="003B6464"/>
    <w:rsid w:val="003B7983"/>
    <w:rsid w:val="003C066E"/>
    <w:rsid w:val="003C1B44"/>
    <w:rsid w:val="003C23C0"/>
    <w:rsid w:val="003C2922"/>
    <w:rsid w:val="003C2C56"/>
    <w:rsid w:val="003C2EA5"/>
    <w:rsid w:val="003C4860"/>
    <w:rsid w:val="003D14D0"/>
    <w:rsid w:val="003D28CE"/>
    <w:rsid w:val="003D2DCB"/>
    <w:rsid w:val="003D3A3B"/>
    <w:rsid w:val="003D40E4"/>
    <w:rsid w:val="003D46DF"/>
    <w:rsid w:val="003D6C9F"/>
    <w:rsid w:val="003E1EB2"/>
    <w:rsid w:val="003E2134"/>
    <w:rsid w:val="003E261B"/>
    <w:rsid w:val="003E299F"/>
    <w:rsid w:val="003E3DFE"/>
    <w:rsid w:val="003E499F"/>
    <w:rsid w:val="003E516B"/>
    <w:rsid w:val="003E5E94"/>
    <w:rsid w:val="003E74C9"/>
    <w:rsid w:val="0040095F"/>
    <w:rsid w:val="00403EAA"/>
    <w:rsid w:val="004045BA"/>
    <w:rsid w:val="0040561D"/>
    <w:rsid w:val="00405A42"/>
    <w:rsid w:val="00405EB0"/>
    <w:rsid w:val="00406D1A"/>
    <w:rsid w:val="00406FFA"/>
    <w:rsid w:val="00407D2C"/>
    <w:rsid w:val="00407E81"/>
    <w:rsid w:val="0041118D"/>
    <w:rsid w:val="00414D09"/>
    <w:rsid w:val="00415F2D"/>
    <w:rsid w:val="004161C5"/>
    <w:rsid w:val="00416240"/>
    <w:rsid w:val="004178AF"/>
    <w:rsid w:val="00417C9D"/>
    <w:rsid w:val="00420FD6"/>
    <w:rsid w:val="0042317E"/>
    <w:rsid w:val="0043265D"/>
    <w:rsid w:val="00432757"/>
    <w:rsid w:val="00432BB1"/>
    <w:rsid w:val="00437911"/>
    <w:rsid w:val="00437D50"/>
    <w:rsid w:val="0044076B"/>
    <w:rsid w:val="00443AE9"/>
    <w:rsid w:val="004445D1"/>
    <w:rsid w:val="00445800"/>
    <w:rsid w:val="00450208"/>
    <w:rsid w:val="00450787"/>
    <w:rsid w:val="00451560"/>
    <w:rsid w:val="00456288"/>
    <w:rsid w:val="00457B2A"/>
    <w:rsid w:val="00460C85"/>
    <w:rsid w:val="00461A9F"/>
    <w:rsid w:val="00465BA0"/>
    <w:rsid w:val="00470B8E"/>
    <w:rsid w:val="00472238"/>
    <w:rsid w:val="004723D2"/>
    <w:rsid w:val="004730C5"/>
    <w:rsid w:val="00473CE1"/>
    <w:rsid w:val="00474D00"/>
    <w:rsid w:val="00474DF5"/>
    <w:rsid w:val="004776D4"/>
    <w:rsid w:val="004819C4"/>
    <w:rsid w:val="00482460"/>
    <w:rsid w:val="00483200"/>
    <w:rsid w:val="0048639E"/>
    <w:rsid w:val="0048653A"/>
    <w:rsid w:val="004878CE"/>
    <w:rsid w:val="00487DF0"/>
    <w:rsid w:val="00493C58"/>
    <w:rsid w:val="00494770"/>
    <w:rsid w:val="00496EFB"/>
    <w:rsid w:val="00497DDF"/>
    <w:rsid w:val="004A0484"/>
    <w:rsid w:val="004A126E"/>
    <w:rsid w:val="004A16B1"/>
    <w:rsid w:val="004A16BD"/>
    <w:rsid w:val="004A191A"/>
    <w:rsid w:val="004A4166"/>
    <w:rsid w:val="004A4A86"/>
    <w:rsid w:val="004A54F9"/>
    <w:rsid w:val="004A5AF8"/>
    <w:rsid w:val="004A643A"/>
    <w:rsid w:val="004A6971"/>
    <w:rsid w:val="004A6F7F"/>
    <w:rsid w:val="004A7718"/>
    <w:rsid w:val="004A7FC9"/>
    <w:rsid w:val="004B38EC"/>
    <w:rsid w:val="004B4645"/>
    <w:rsid w:val="004B5E0F"/>
    <w:rsid w:val="004B607B"/>
    <w:rsid w:val="004B60EE"/>
    <w:rsid w:val="004C07E4"/>
    <w:rsid w:val="004C216F"/>
    <w:rsid w:val="004C298C"/>
    <w:rsid w:val="004C2A05"/>
    <w:rsid w:val="004C2BAB"/>
    <w:rsid w:val="004C4901"/>
    <w:rsid w:val="004D0FEE"/>
    <w:rsid w:val="004D1710"/>
    <w:rsid w:val="004D405D"/>
    <w:rsid w:val="004D5569"/>
    <w:rsid w:val="004D56FE"/>
    <w:rsid w:val="004D5754"/>
    <w:rsid w:val="004D5BDC"/>
    <w:rsid w:val="004D6406"/>
    <w:rsid w:val="004D6B0E"/>
    <w:rsid w:val="004D6C82"/>
    <w:rsid w:val="004D6EA3"/>
    <w:rsid w:val="004D7051"/>
    <w:rsid w:val="004D7697"/>
    <w:rsid w:val="004E0AED"/>
    <w:rsid w:val="004E10CD"/>
    <w:rsid w:val="004E1B8D"/>
    <w:rsid w:val="004E2A7B"/>
    <w:rsid w:val="004E37A7"/>
    <w:rsid w:val="004E4F52"/>
    <w:rsid w:val="004E51A0"/>
    <w:rsid w:val="004E6AB7"/>
    <w:rsid w:val="004E6B7B"/>
    <w:rsid w:val="004E6E66"/>
    <w:rsid w:val="004F0BB2"/>
    <w:rsid w:val="004F12FC"/>
    <w:rsid w:val="004F19A2"/>
    <w:rsid w:val="004F1B0E"/>
    <w:rsid w:val="004F1B67"/>
    <w:rsid w:val="004F3671"/>
    <w:rsid w:val="004F3CE4"/>
    <w:rsid w:val="004F5CE8"/>
    <w:rsid w:val="004F6C82"/>
    <w:rsid w:val="004F71E0"/>
    <w:rsid w:val="0050347F"/>
    <w:rsid w:val="00503A58"/>
    <w:rsid w:val="0050445D"/>
    <w:rsid w:val="00507B1A"/>
    <w:rsid w:val="00510A46"/>
    <w:rsid w:val="00510DBD"/>
    <w:rsid w:val="00510F2B"/>
    <w:rsid w:val="005122FE"/>
    <w:rsid w:val="005124B9"/>
    <w:rsid w:val="00513E20"/>
    <w:rsid w:val="00516E61"/>
    <w:rsid w:val="005229F7"/>
    <w:rsid w:val="00523383"/>
    <w:rsid w:val="00523667"/>
    <w:rsid w:val="00524DF5"/>
    <w:rsid w:val="00530E3C"/>
    <w:rsid w:val="00532BC2"/>
    <w:rsid w:val="005346AD"/>
    <w:rsid w:val="00537908"/>
    <w:rsid w:val="005414BB"/>
    <w:rsid w:val="0054241D"/>
    <w:rsid w:val="00544260"/>
    <w:rsid w:val="00544924"/>
    <w:rsid w:val="00545898"/>
    <w:rsid w:val="00546BD9"/>
    <w:rsid w:val="005479D4"/>
    <w:rsid w:val="005502D4"/>
    <w:rsid w:val="00550C41"/>
    <w:rsid w:val="00550D6E"/>
    <w:rsid w:val="00551131"/>
    <w:rsid w:val="0055256A"/>
    <w:rsid w:val="0055447D"/>
    <w:rsid w:val="00555659"/>
    <w:rsid w:val="0055720B"/>
    <w:rsid w:val="0055782C"/>
    <w:rsid w:val="00557E91"/>
    <w:rsid w:val="00557FA4"/>
    <w:rsid w:val="00560218"/>
    <w:rsid w:val="00560991"/>
    <w:rsid w:val="00560B4A"/>
    <w:rsid w:val="0056130F"/>
    <w:rsid w:val="005649AA"/>
    <w:rsid w:val="00567A9C"/>
    <w:rsid w:val="0057113A"/>
    <w:rsid w:val="00573EEB"/>
    <w:rsid w:val="005750C1"/>
    <w:rsid w:val="0057599E"/>
    <w:rsid w:val="00576462"/>
    <w:rsid w:val="00583B9E"/>
    <w:rsid w:val="00585D6F"/>
    <w:rsid w:val="00585F3C"/>
    <w:rsid w:val="0059179E"/>
    <w:rsid w:val="00593300"/>
    <w:rsid w:val="0059401C"/>
    <w:rsid w:val="0059519F"/>
    <w:rsid w:val="00595A72"/>
    <w:rsid w:val="00595E60"/>
    <w:rsid w:val="00595EB2"/>
    <w:rsid w:val="005A264C"/>
    <w:rsid w:val="005A44B2"/>
    <w:rsid w:val="005A631C"/>
    <w:rsid w:val="005B0C6E"/>
    <w:rsid w:val="005B2540"/>
    <w:rsid w:val="005B2D1C"/>
    <w:rsid w:val="005B458F"/>
    <w:rsid w:val="005B5A79"/>
    <w:rsid w:val="005B70EF"/>
    <w:rsid w:val="005B7342"/>
    <w:rsid w:val="005C0888"/>
    <w:rsid w:val="005C27A1"/>
    <w:rsid w:val="005C44C2"/>
    <w:rsid w:val="005C48E7"/>
    <w:rsid w:val="005C7352"/>
    <w:rsid w:val="005D0DCA"/>
    <w:rsid w:val="005D1093"/>
    <w:rsid w:val="005D1B88"/>
    <w:rsid w:val="005D51E5"/>
    <w:rsid w:val="005D588F"/>
    <w:rsid w:val="005D64D4"/>
    <w:rsid w:val="005E0861"/>
    <w:rsid w:val="005E0C43"/>
    <w:rsid w:val="005E32AF"/>
    <w:rsid w:val="005E41A5"/>
    <w:rsid w:val="005E43A0"/>
    <w:rsid w:val="005E59AD"/>
    <w:rsid w:val="005E630D"/>
    <w:rsid w:val="005F0426"/>
    <w:rsid w:val="005F1844"/>
    <w:rsid w:val="005F2516"/>
    <w:rsid w:val="005F26D2"/>
    <w:rsid w:val="005F4686"/>
    <w:rsid w:val="005F58AE"/>
    <w:rsid w:val="005F6C50"/>
    <w:rsid w:val="005F760A"/>
    <w:rsid w:val="005F7D1C"/>
    <w:rsid w:val="00602100"/>
    <w:rsid w:val="00602656"/>
    <w:rsid w:val="00602E6C"/>
    <w:rsid w:val="0060596C"/>
    <w:rsid w:val="00610052"/>
    <w:rsid w:val="006108E2"/>
    <w:rsid w:val="00610F83"/>
    <w:rsid w:val="0061168F"/>
    <w:rsid w:val="00611940"/>
    <w:rsid w:val="006123AD"/>
    <w:rsid w:val="00612B33"/>
    <w:rsid w:val="0061417D"/>
    <w:rsid w:val="00615868"/>
    <w:rsid w:val="00616D61"/>
    <w:rsid w:val="00620C68"/>
    <w:rsid w:val="00621BC9"/>
    <w:rsid w:val="0062257B"/>
    <w:rsid w:val="00623118"/>
    <w:rsid w:val="0062370D"/>
    <w:rsid w:val="006238A9"/>
    <w:rsid w:val="00625296"/>
    <w:rsid w:val="00627864"/>
    <w:rsid w:val="00627996"/>
    <w:rsid w:val="006313CB"/>
    <w:rsid w:val="00632971"/>
    <w:rsid w:val="006332A9"/>
    <w:rsid w:val="00636931"/>
    <w:rsid w:val="0063763E"/>
    <w:rsid w:val="00641490"/>
    <w:rsid w:val="006425F4"/>
    <w:rsid w:val="00642BB3"/>
    <w:rsid w:val="0064311C"/>
    <w:rsid w:val="006442BC"/>
    <w:rsid w:val="00645D3F"/>
    <w:rsid w:val="006472B4"/>
    <w:rsid w:val="00650D6D"/>
    <w:rsid w:val="00650FB1"/>
    <w:rsid w:val="006514DB"/>
    <w:rsid w:val="0065352B"/>
    <w:rsid w:val="00654129"/>
    <w:rsid w:val="00654768"/>
    <w:rsid w:val="006551CA"/>
    <w:rsid w:val="00655736"/>
    <w:rsid w:val="00655AD3"/>
    <w:rsid w:val="00656FF7"/>
    <w:rsid w:val="006578A9"/>
    <w:rsid w:val="006641FC"/>
    <w:rsid w:val="0066771E"/>
    <w:rsid w:val="00667733"/>
    <w:rsid w:val="00670448"/>
    <w:rsid w:val="00672123"/>
    <w:rsid w:val="006747B0"/>
    <w:rsid w:val="006748D0"/>
    <w:rsid w:val="0067650F"/>
    <w:rsid w:val="006766B8"/>
    <w:rsid w:val="0067711E"/>
    <w:rsid w:val="00677211"/>
    <w:rsid w:val="00680BDD"/>
    <w:rsid w:val="00681294"/>
    <w:rsid w:val="0068252D"/>
    <w:rsid w:val="0068369D"/>
    <w:rsid w:val="00686917"/>
    <w:rsid w:val="00686D55"/>
    <w:rsid w:val="00687685"/>
    <w:rsid w:val="00692628"/>
    <w:rsid w:val="0069449E"/>
    <w:rsid w:val="00697473"/>
    <w:rsid w:val="0069759C"/>
    <w:rsid w:val="006A004D"/>
    <w:rsid w:val="006A0B2B"/>
    <w:rsid w:val="006A1410"/>
    <w:rsid w:val="006A3426"/>
    <w:rsid w:val="006A41F1"/>
    <w:rsid w:val="006A79E4"/>
    <w:rsid w:val="006A7F75"/>
    <w:rsid w:val="006B0710"/>
    <w:rsid w:val="006B0A60"/>
    <w:rsid w:val="006B0D4E"/>
    <w:rsid w:val="006B19CF"/>
    <w:rsid w:val="006B3081"/>
    <w:rsid w:val="006B3227"/>
    <w:rsid w:val="006B3E61"/>
    <w:rsid w:val="006B46D6"/>
    <w:rsid w:val="006B7CAC"/>
    <w:rsid w:val="006C0969"/>
    <w:rsid w:val="006C098C"/>
    <w:rsid w:val="006C15D7"/>
    <w:rsid w:val="006C498A"/>
    <w:rsid w:val="006C5804"/>
    <w:rsid w:val="006C5A69"/>
    <w:rsid w:val="006C5EA9"/>
    <w:rsid w:val="006D1372"/>
    <w:rsid w:val="006D1FE4"/>
    <w:rsid w:val="006D5522"/>
    <w:rsid w:val="006E1604"/>
    <w:rsid w:val="006E1B6B"/>
    <w:rsid w:val="006E2836"/>
    <w:rsid w:val="006E2FB1"/>
    <w:rsid w:val="006E64FF"/>
    <w:rsid w:val="006F0074"/>
    <w:rsid w:val="006F11F7"/>
    <w:rsid w:val="006F1EDA"/>
    <w:rsid w:val="006F222F"/>
    <w:rsid w:val="006F2472"/>
    <w:rsid w:val="006F31E0"/>
    <w:rsid w:val="006F3AC3"/>
    <w:rsid w:val="006F4F63"/>
    <w:rsid w:val="006F5745"/>
    <w:rsid w:val="006F5C40"/>
    <w:rsid w:val="0070075C"/>
    <w:rsid w:val="0070291D"/>
    <w:rsid w:val="007060BF"/>
    <w:rsid w:val="00707612"/>
    <w:rsid w:val="00707B5C"/>
    <w:rsid w:val="00711DD7"/>
    <w:rsid w:val="00711F31"/>
    <w:rsid w:val="00713F42"/>
    <w:rsid w:val="007149EE"/>
    <w:rsid w:val="00715337"/>
    <w:rsid w:val="007159BC"/>
    <w:rsid w:val="00720DD1"/>
    <w:rsid w:val="0072216F"/>
    <w:rsid w:val="007237CC"/>
    <w:rsid w:val="00723838"/>
    <w:rsid w:val="00724AE4"/>
    <w:rsid w:val="0072758A"/>
    <w:rsid w:val="00731EC8"/>
    <w:rsid w:val="00736076"/>
    <w:rsid w:val="00736883"/>
    <w:rsid w:val="007379FE"/>
    <w:rsid w:val="00742599"/>
    <w:rsid w:val="00743423"/>
    <w:rsid w:val="00743631"/>
    <w:rsid w:val="007523A4"/>
    <w:rsid w:val="007532B2"/>
    <w:rsid w:val="0075339E"/>
    <w:rsid w:val="00755640"/>
    <w:rsid w:val="007569C9"/>
    <w:rsid w:val="00757E39"/>
    <w:rsid w:val="00762768"/>
    <w:rsid w:val="00763149"/>
    <w:rsid w:val="007637A1"/>
    <w:rsid w:val="00764909"/>
    <w:rsid w:val="007663A1"/>
    <w:rsid w:val="007700A4"/>
    <w:rsid w:val="00771C11"/>
    <w:rsid w:val="00772D84"/>
    <w:rsid w:val="00774209"/>
    <w:rsid w:val="00774B0A"/>
    <w:rsid w:val="007775D2"/>
    <w:rsid w:val="00785612"/>
    <w:rsid w:val="007865A8"/>
    <w:rsid w:val="007865E5"/>
    <w:rsid w:val="00786B48"/>
    <w:rsid w:val="0079057A"/>
    <w:rsid w:val="00790902"/>
    <w:rsid w:val="007910CC"/>
    <w:rsid w:val="00794D71"/>
    <w:rsid w:val="00794F84"/>
    <w:rsid w:val="00795410"/>
    <w:rsid w:val="007A0C7C"/>
    <w:rsid w:val="007A0F21"/>
    <w:rsid w:val="007A2F5B"/>
    <w:rsid w:val="007A42C1"/>
    <w:rsid w:val="007A43AF"/>
    <w:rsid w:val="007A45F2"/>
    <w:rsid w:val="007A6AF9"/>
    <w:rsid w:val="007A7624"/>
    <w:rsid w:val="007B118F"/>
    <w:rsid w:val="007B2463"/>
    <w:rsid w:val="007B24D1"/>
    <w:rsid w:val="007B35FF"/>
    <w:rsid w:val="007B378F"/>
    <w:rsid w:val="007B5238"/>
    <w:rsid w:val="007B5257"/>
    <w:rsid w:val="007B52E2"/>
    <w:rsid w:val="007B5570"/>
    <w:rsid w:val="007B62F9"/>
    <w:rsid w:val="007B6B13"/>
    <w:rsid w:val="007B6D3E"/>
    <w:rsid w:val="007C08E8"/>
    <w:rsid w:val="007C42BA"/>
    <w:rsid w:val="007C5283"/>
    <w:rsid w:val="007C5E7C"/>
    <w:rsid w:val="007C616C"/>
    <w:rsid w:val="007C6BEE"/>
    <w:rsid w:val="007D36AE"/>
    <w:rsid w:val="007D5DC3"/>
    <w:rsid w:val="007D710B"/>
    <w:rsid w:val="007E04B1"/>
    <w:rsid w:val="007E15E7"/>
    <w:rsid w:val="007E39A4"/>
    <w:rsid w:val="007E3B3C"/>
    <w:rsid w:val="007E6CEE"/>
    <w:rsid w:val="007E6DDD"/>
    <w:rsid w:val="007E7965"/>
    <w:rsid w:val="007F014F"/>
    <w:rsid w:val="007F02F5"/>
    <w:rsid w:val="007F06BC"/>
    <w:rsid w:val="007F3A4A"/>
    <w:rsid w:val="007F53AF"/>
    <w:rsid w:val="00800A1F"/>
    <w:rsid w:val="008033CE"/>
    <w:rsid w:val="008068F5"/>
    <w:rsid w:val="00807733"/>
    <w:rsid w:val="008101FF"/>
    <w:rsid w:val="008110CA"/>
    <w:rsid w:val="00811867"/>
    <w:rsid w:val="00812AE2"/>
    <w:rsid w:val="00813354"/>
    <w:rsid w:val="00813590"/>
    <w:rsid w:val="008142A5"/>
    <w:rsid w:val="00814F48"/>
    <w:rsid w:val="00817196"/>
    <w:rsid w:val="00821B1E"/>
    <w:rsid w:val="00821B5A"/>
    <w:rsid w:val="00822990"/>
    <w:rsid w:val="0082442C"/>
    <w:rsid w:val="00824B32"/>
    <w:rsid w:val="00824EB2"/>
    <w:rsid w:val="008261F5"/>
    <w:rsid w:val="00826977"/>
    <w:rsid w:val="00826EFA"/>
    <w:rsid w:val="00827B3E"/>
    <w:rsid w:val="00830793"/>
    <w:rsid w:val="00833182"/>
    <w:rsid w:val="00835890"/>
    <w:rsid w:val="00836145"/>
    <w:rsid w:val="00837BC1"/>
    <w:rsid w:val="00840641"/>
    <w:rsid w:val="00840E93"/>
    <w:rsid w:val="00841726"/>
    <w:rsid w:val="00841F53"/>
    <w:rsid w:val="008429C3"/>
    <w:rsid w:val="00843831"/>
    <w:rsid w:val="00844707"/>
    <w:rsid w:val="0084699E"/>
    <w:rsid w:val="00846CAF"/>
    <w:rsid w:val="00851705"/>
    <w:rsid w:val="00852C3D"/>
    <w:rsid w:val="008541D8"/>
    <w:rsid w:val="00861FFE"/>
    <w:rsid w:val="00862733"/>
    <w:rsid w:val="008627D6"/>
    <w:rsid w:val="00864861"/>
    <w:rsid w:val="0086545D"/>
    <w:rsid w:val="00866C8D"/>
    <w:rsid w:val="008673B4"/>
    <w:rsid w:val="00867675"/>
    <w:rsid w:val="00867714"/>
    <w:rsid w:val="0087022E"/>
    <w:rsid w:val="00870570"/>
    <w:rsid w:val="00872189"/>
    <w:rsid w:val="00873171"/>
    <w:rsid w:val="00873B13"/>
    <w:rsid w:val="008752BE"/>
    <w:rsid w:val="00881544"/>
    <w:rsid w:val="00883DD9"/>
    <w:rsid w:val="00884B2A"/>
    <w:rsid w:val="00885408"/>
    <w:rsid w:val="00885FCA"/>
    <w:rsid w:val="0088717F"/>
    <w:rsid w:val="00887BB1"/>
    <w:rsid w:val="00887FC1"/>
    <w:rsid w:val="00890911"/>
    <w:rsid w:val="00891B59"/>
    <w:rsid w:val="00892D97"/>
    <w:rsid w:val="00894340"/>
    <w:rsid w:val="008A0171"/>
    <w:rsid w:val="008A055E"/>
    <w:rsid w:val="008A0DB2"/>
    <w:rsid w:val="008A2A0F"/>
    <w:rsid w:val="008A3AFE"/>
    <w:rsid w:val="008A4E3D"/>
    <w:rsid w:val="008A5C86"/>
    <w:rsid w:val="008A61A0"/>
    <w:rsid w:val="008A797A"/>
    <w:rsid w:val="008B1058"/>
    <w:rsid w:val="008B27EC"/>
    <w:rsid w:val="008B2C9D"/>
    <w:rsid w:val="008B4691"/>
    <w:rsid w:val="008B70E2"/>
    <w:rsid w:val="008C2375"/>
    <w:rsid w:val="008C2BA5"/>
    <w:rsid w:val="008C39E5"/>
    <w:rsid w:val="008C57AE"/>
    <w:rsid w:val="008C6969"/>
    <w:rsid w:val="008C7B44"/>
    <w:rsid w:val="008D0F66"/>
    <w:rsid w:val="008D38FE"/>
    <w:rsid w:val="008D3E2A"/>
    <w:rsid w:val="008D4D6D"/>
    <w:rsid w:val="008D4D86"/>
    <w:rsid w:val="008D50A1"/>
    <w:rsid w:val="008D5BEC"/>
    <w:rsid w:val="008D6851"/>
    <w:rsid w:val="008D6E7E"/>
    <w:rsid w:val="008E18EB"/>
    <w:rsid w:val="008E25EE"/>
    <w:rsid w:val="008E278C"/>
    <w:rsid w:val="008E2E2B"/>
    <w:rsid w:val="008E388A"/>
    <w:rsid w:val="008E7022"/>
    <w:rsid w:val="008F0C65"/>
    <w:rsid w:val="008F23E0"/>
    <w:rsid w:val="008F263E"/>
    <w:rsid w:val="008F3BDF"/>
    <w:rsid w:val="008F40FE"/>
    <w:rsid w:val="008F5809"/>
    <w:rsid w:val="008F5B72"/>
    <w:rsid w:val="008F60B8"/>
    <w:rsid w:val="00900FD4"/>
    <w:rsid w:val="00902A27"/>
    <w:rsid w:val="00902FF4"/>
    <w:rsid w:val="00904514"/>
    <w:rsid w:val="009048F9"/>
    <w:rsid w:val="00910162"/>
    <w:rsid w:val="009112A1"/>
    <w:rsid w:val="009113C0"/>
    <w:rsid w:val="00914427"/>
    <w:rsid w:val="00916D88"/>
    <w:rsid w:val="0092036D"/>
    <w:rsid w:val="00920683"/>
    <w:rsid w:val="00921EFB"/>
    <w:rsid w:val="00922750"/>
    <w:rsid w:val="009236E9"/>
    <w:rsid w:val="00924056"/>
    <w:rsid w:val="009245E9"/>
    <w:rsid w:val="00924C89"/>
    <w:rsid w:val="00927A18"/>
    <w:rsid w:val="0093318F"/>
    <w:rsid w:val="00933F7F"/>
    <w:rsid w:val="00935F6E"/>
    <w:rsid w:val="0093652A"/>
    <w:rsid w:val="00936B97"/>
    <w:rsid w:val="009375B3"/>
    <w:rsid w:val="0094109A"/>
    <w:rsid w:val="00941CE6"/>
    <w:rsid w:val="009421CB"/>
    <w:rsid w:val="009455B9"/>
    <w:rsid w:val="0094626D"/>
    <w:rsid w:val="009471E5"/>
    <w:rsid w:val="00947CCF"/>
    <w:rsid w:val="00953034"/>
    <w:rsid w:val="0095365B"/>
    <w:rsid w:val="00957AEE"/>
    <w:rsid w:val="00960D42"/>
    <w:rsid w:val="00960E27"/>
    <w:rsid w:val="00961269"/>
    <w:rsid w:val="00962598"/>
    <w:rsid w:val="009643F0"/>
    <w:rsid w:val="00964B59"/>
    <w:rsid w:val="00965185"/>
    <w:rsid w:val="009676FB"/>
    <w:rsid w:val="00970E9F"/>
    <w:rsid w:val="0097203B"/>
    <w:rsid w:val="009738D9"/>
    <w:rsid w:val="00973AE8"/>
    <w:rsid w:val="00973C26"/>
    <w:rsid w:val="00977572"/>
    <w:rsid w:val="009810BD"/>
    <w:rsid w:val="0098317B"/>
    <w:rsid w:val="00983F8D"/>
    <w:rsid w:val="00984685"/>
    <w:rsid w:val="00984B02"/>
    <w:rsid w:val="00986435"/>
    <w:rsid w:val="00987808"/>
    <w:rsid w:val="009908AD"/>
    <w:rsid w:val="009930AD"/>
    <w:rsid w:val="009942F4"/>
    <w:rsid w:val="009947EC"/>
    <w:rsid w:val="009967BB"/>
    <w:rsid w:val="0099700F"/>
    <w:rsid w:val="0099776C"/>
    <w:rsid w:val="009A0709"/>
    <w:rsid w:val="009A1FFB"/>
    <w:rsid w:val="009A25EB"/>
    <w:rsid w:val="009B2C76"/>
    <w:rsid w:val="009B4AD7"/>
    <w:rsid w:val="009B5B74"/>
    <w:rsid w:val="009B6275"/>
    <w:rsid w:val="009B7B39"/>
    <w:rsid w:val="009C44E2"/>
    <w:rsid w:val="009C4E2E"/>
    <w:rsid w:val="009C59A6"/>
    <w:rsid w:val="009C59D9"/>
    <w:rsid w:val="009C5B6B"/>
    <w:rsid w:val="009C6B17"/>
    <w:rsid w:val="009C6C3C"/>
    <w:rsid w:val="009C7BC2"/>
    <w:rsid w:val="009D0452"/>
    <w:rsid w:val="009D0C70"/>
    <w:rsid w:val="009D13EE"/>
    <w:rsid w:val="009D1BE7"/>
    <w:rsid w:val="009D36B7"/>
    <w:rsid w:val="009D4E2D"/>
    <w:rsid w:val="009D663C"/>
    <w:rsid w:val="009D68E6"/>
    <w:rsid w:val="009D694A"/>
    <w:rsid w:val="009D6ECE"/>
    <w:rsid w:val="009E025F"/>
    <w:rsid w:val="009E3718"/>
    <w:rsid w:val="009E44BD"/>
    <w:rsid w:val="009E469C"/>
    <w:rsid w:val="009E798D"/>
    <w:rsid w:val="009E7D7E"/>
    <w:rsid w:val="009F001D"/>
    <w:rsid w:val="009F20C9"/>
    <w:rsid w:val="009F331C"/>
    <w:rsid w:val="009F618E"/>
    <w:rsid w:val="009F71CE"/>
    <w:rsid w:val="009F7B1A"/>
    <w:rsid w:val="009F7B34"/>
    <w:rsid w:val="009F7FAB"/>
    <w:rsid w:val="00A01116"/>
    <w:rsid w:val="00A02971"/>
    <w:rsid w:val="00A0301B"/>
    <w:rsid w:val="00A037C8"/>
    <w:rsid w:val="00A03AD2"/>
    <w:rsid w:val="00A0494B"/>
    <w:rsid w:val="00A112A7"/>
    <w:rsid w:val="00A1133A"/>
    <w:rsid w:val="00A1394F"/>
    <w:rsid w:val="00A14792"/>
    <w:rsid w:val="00A14DAD"/>
    <w:rsid w:val="00A15CDF"/>
    <w:rsid w:val="00A163B9"/>
    <w:rsid w:val="00A16FC3"/>
    <w:rsid w:val="00A17B6D"/>
    <w:rsid w:val="00A21998"/>
    <w:rsid w:val="00A2342C"/>
    <w:rsid w:val="00A25084"/>
    <w:rsid w:val="00A26DA1"/>
    <w:rsid w:val="00A30A60"/>
    <w:rsid w:val="00A314D0"/>
    <w:rsid w:val="00A31D23"/>
    <w:rsid w:val="00A320C8"/>
    <w:rsid w:val="00A370A5"/>
    <w:rsid w:val="00A41436"/>
    <w:rsid w:val="00A41593"/>
    <w:rsid w:val="00A41EEC"/>
    <w:rsid w:val="00A4226F"/>
    <w:rsid w:val="00A42ECD"/>
    <w:rsid w:val="00A440B5"/>
    <w:rsid w:val="00A44404"/>
    <w:rsid w:val="00A452D0"/>
    <w:rsid w:val="00A45B56"/>
    <w:rsid w:val="00A45BF2"/>
    <w:rsid w:val="00A47041"/>
    <w:rsid w:val="00A47206"/>
    <w:rsid w:val="00A54E34"/>
    <w:rsid w:val="00A54F12"/>
    <w:rsid w:val="00A62ECB"/>
    <w:rsid w:val="00A6403D"/>
    <w:rsid w:val="00A6423F"/>
    <w:rsid w:val="00A65CF1"/>
    <w:rsid w:val="00A65E78"/>
    <w:rsid w:val="00A6643C"/>
    <w:rsid w:val="00A6666C"/>
    <w:rsid w:val="00A728FD"/>
    <w:rsid w:val="00A74755"/>
    <w:rsid w:val="00A74D8B"/>
    <w:rsid w:val="00A75CE8"/>
    <w:rsid w:val="00A76908"/>
    <w:rsid w:val="00A76FF6"/>
    <w:rsid w:val="00A779B8"/>
    <w:rsid w:val="00A77F25"/>
    <w:rsid w:val="00A83794"/>
    <w:rsid w:val="00A83BEA"/>
    <w:rsid w:val="00A83D2E"/>
    <w:rsid w:val="00A83D39"/>
    <w:rsid w:val="00A872F0"/>
    <w:rsid w:val="00A90C2C"/>
    <w:rsid w:val="00A914B9"/>
    <w:rsid w:val="00A92157"/>
    <w:rsid w:val="00A93F08"/>
    <w:rsid w:val="00A95E4D"/>
    <w:rsid w:val="00AA1984"/>
    <w:rsid w:val="00AA1BD4"/>
    <w:rsid w:val="00AA3349"/>
    <w:rsid w:val="00AA533C"/>
    <w:rsid w:val="00AA54AF"/>
    <w:rsid w:val="00AA56EF"/>
    <w:rsid w:val="00AA5BFB"/>
    <w:rsid w:val="00AA792E"/>
    <w:rsid w:val="00AB421F"/>
    <w:rsid w:val="00AB528B"/>
    <w:rsid w:val="00AB54E3"/>
    <w:rsid w:val="00AB6D3F"/>
    <w:rsid w:val="00AC0FD3"/>
    <w:rsid w:val="00AC608E"/>
    <w:rsid w:val="00AC772C"/>
    <w:rsid w:val="00AC776F"/>
    <w:rsid w:val="00AD001C"/>
    <w:rsid w:val="00AD0D59"/>
    <w:rsid w:val="00AD3EF5"/>
    <w:rsid w:val="00AD6C34"/>
    <w:rsid w:val="00AE02D8"/>
    <w:rsid w:val="00AE18B3"/>
    <w:rsid w:val="00AE1C43"/>
    <w:rsid w:val="00AE6179"/>
    <w:rsid w:val="00AE66F8"/>
    <w:rsid w:val="00AE6AB9"/>
    <w:rsid w:val="00AE7A8F"/>
    <w:rsid w:val="00AF078A"/>
    <w:rsid w:val="00AF264B"/>
    <w:rsid w:val="00AF375C"/>
    <w:rsid w:val="00AF3EA8"/>
    <w:rsid w:val="00AF4B69"/>
    <w:rsid w:val="00AF5AFB"/>
    <w:rsid w:val="00AF606D"/>
    <w:rsid w:val="00AF68ED"/>
    <w:rsid w:val="00B0068B"/>
    <w:rsid w:val="00B02285"/>
    <w:rsid w:val="00B02510"/>
    <w:rsid w:val="00B0308D"/>
    <w:rsid w:val="00B03131"/>
    <w:rsid w:val="00B037A5"/>
    <w:rsid w:val="00B05FEE"/>
    <w:rsid w:val="00B068D8"/>
    <w:rsid w:val="00B07314"/>
    <w:rsid w:val="00B074BF"/>
    <w:rsid w:val="00B10402"/>
    <w:rsid w:val="00B10E2E"/>
    <w:rsid w:val="00B11D62"/>
    <w:rsid w:val="00B140A5"/>
    <w:rsid w:val="00B1436D"/>
    <w:rsid w:val="00B16749"/>
    <w:rsid w:val="00B16912"/>
    <w:rsid w:val="00B16D84"/>
    <w:rsid w:val="00B215A5"/>
    <w:rsid w:val="00B22237"/>
    <w:rsid w:val="00B22F91"/>
    <w:rsid w:val="00B23DD0"/>
    <w:rsid w:val="00B243C6"/>
    <w:rsid w:val="00B24B26"/>
    <w:rsid w:val="00B24C66"/>
    <w:rsid w:val="00B26493"/>
    <w:rsid w:val="00B322A7"/>
    <w:rsid w:val="00B32DC9"/>
    <w:rsid w:val="00B3469D"/>
    <w:rsid w:val="00B34EC6"/>
    <w:rsid w:val="00B3601B"/>
    <w:rsid w:val="00B368A8"/>
    <w:rsid w:val="00B36AD4"/>
    <w:rsid w:val="00B3744F"/>
    <w:rsid w:val="00B37E1E"/>
    <w:rsid w:val="00B37F99"/>
    <w:rsid w:val="00B43284"/>
    <w:rsid w:val="00B45C80"/>
    <w:rsid w:val="00B46F7E"/>
    <w:rsid w:val="00B46FF7"/>
    <w:rsid w:val="00B47D52"/>
    <w:rsid w:val="00B50061"/>
    <w:rsid w:val="00B5032B"/>
    <w:rsid w:val="00B50961"/>
    <w:rsid w:val="00B52ED2"/>
    <w:rsid w:val="00B53858"/>
    <w:rsid w:val="00B54983"/>
    <w:rsid w:val="00B55719"/>
    <w:rsid w:val="00B5642D"/>
    <w:rsid w:val="00B60940"/>
    <w:rsid w:val="00B612B3"/>
    <w:rsid w:val="00B6302E"/>
    <w:rsid w:val="00B630B3"/>
    <w:rsid w:val="00B63AE5"/>
    <w:rsid w:val="00B649A7"/>
    <w:rsid w:val="00B6595A"/>
    <w:rsid w:val="00B6598F"/>
    <w:rsid w:val="00B661D0"/>
    <w:rsid w:val="00B669A2"/>
    <w:rsid w:val="00B672BF"/>
    <w:rsid w:val="00B67764"/>
    <w:rsid w:val="00B67DE5"/>
    <w:rsid w:val="00B735A2"/>
    <w:rsid w:val="00B7462E"/>
    <w:rsid w:val="00B74A16"/>
    <w:rsid w:val="00B75165"/>
    <w:rsid w:val="00B7520F"/>
    <w:rsid w:val="00B815A5"/>
    <w:rsid w:val="00B81F36"/>
    <w:rsid w:val="00B83758"/>
    <w:rsid w:val="00B84C35"/>
    <w:rsid w:val="00B8651C"/>
    <w:rsid w:val="00B874F9"/>
    <w:rsid w:val="00B87740"/>
    <w:rsid w:val="00B9280A"/>
    <w:rsid w:val="00B931ED"/>
    <w:rsid w:val="00B93BDB"/>
    <w:rsid w:val="00B946A6"/>
    <w:rsid w:val="00B959A5"/>
    <w:rsid w:val="00B95EF6"/>
    <w:rsid w:val="00B96635"/>
    <w:rsid w:val="00B9724B"/>
    <w:rsid w:val="00B97291"/>
    <w:rsid w:val="00BA16A0"/>
    <w:rsid w:val="00BA3CDD"/>
    <w:rsid w:val="00BA667A"/>
    <w:rsid w:val="00BA6B96"/>
    <w:rsid w:val="00BA7C90"/>
    <w:rsid w:val="00BB0878"/>
    <w:rsid w:val="00BB0BEF"/>
    <w:rsid w:val="00BB1ED0"/>
    <w:rsid w:val="00BB2970"/>
    <w:rsid w:val="00BB34EE"/>
    <w:rsid w:val="00BB3CA0"/>
    <w:rsid w:val="00BB3CF8"/>
    <w:rsid w:val="00BB43CC"/>
    <w:rsid w:val="00BB79E3"/>
    <w:rsid w:val="00BC0B79"/>
    <w:rsid w:val="00BC4DC6"/>
    <w:rsid w:val="00BC5BFD"/>
    <w:rsid w:val="00BC6099"/>
    <w:rsid w:val="00BC641B"/>
    <w:rsid w:val="00BD3940"/>
    <w:rsid w:val="00BD43AC"/>
    <w:rsid w:val="00BD48C8"/>
    <w:rsid w:val="00BD4DBE"/>
    <w:rsid w:val="00BD503C"/>
    <w:rsid w:val="00BE029F"/>
    <w:rsid w:val="00BE05C9"/>
    <w:rsid w:val="00BE1BD3"/>
    <w:rsid w:val="00BE33B6"/>
    <w:rsid w:val="00BE40BD"/>
    <w:rsid w:val="00BE4D41"/>
    <w:rsid w:val="00BE4DBE"/>
    <w:rsid w:val="00BF1FD3"/>
    <w:rsid w:val="00BF2E3D"/>
    <w:rsid w:val="00BF4AE1"/>
    <w:rsid w:val="00BF4B27"/>
    <w:rsid w:val="00BF4F0B"/>
    <w:rsid w:val="00C02AF8"/>
    <w:rsid w:val="00C06164"/>
    <w:rsid w:val="00C0656F"/>
    <w:rsid w:val="00C068D8"/>
    <w:rsid w:val="00C07099"/>
    <w:rsid w:val="00C10592"/>
    <w:rsid w:val="00C10C09"/>
    <w:rsid w:val="00C10FA4"/>
    <w:rsid w:val="00C11812"/>
    <w:rsid w:val="00C11AE6"/>
    <w:rsid w:val="00C12492"/>
    <w:rsid w:val="00C1306D"/>
    <w:rsid w:val="00C152BA"/>
    <w:rsid w:val="00C177F4"/>
    <w:rsid w:val="00C223FA"/>
    <w:rsid w:val="00C24CA3"/>
    <w:rsid w:val="00C25492"/>
    <w:rsid w:val="00C30351"/>
    <w:rsid w:val="00C317C0"/>
    <w:rsid w:val="00C31A60"/>
    <w:rsid w:val="00C31B25"/>
    <w:rsid w:val="00C328D2"/>
    <w:rsid w:val="00C332FE"/>
    <w:rsid w:val="00C33947"/>
    <w:rsid w:val="00C34357"/>
    <w:rsid w:val="00C37543"/>
    <w:rsid w:val="00C40294"/>
    <w:rsid w:val="00C4093F"/>
    <w:rsid w:val="00C416F2"/>
    <w:rsid w:val="00C44C58"/>
    <w:rsid w:val="00C44FEC"/>
    <w:rsid w:val="00C46ADA"/>
    <w:rsid w:val="00C47A67"/>
    <w:rsid w:val="00C50C6F"/>
    <w:rsid w:val="00C51A6D"/>
    <w:rsid w:val="00C521C3"/>
    <w:rsid w:val="00C52F9A"/>
    <w:rsid w:val="00C55824"/>
    <w:rsid w:val="00C56196"/>
    <w:rsid w:val="00C568B7"/>
    <w:rsid w:val="00C56F4C"/>
    <w:rsid w:val="00C61D22"/>
    <w:rsid w:val="00C6406F"/>
    <w:rsid w:val="00C677A2"/>
    <w:rsid w:val="00C70E9A"/>
    <w:rsid w:val="00C71305"/>
    <w:rsid w:val="00C726C4"/>
    <w:rsid w:val="00C73878"/>
    <w:rsid w:val="00C75B4B"/>
    <w:rsid w:val="00C7693E"/>
    <w:rsid w:val="00C77731"/>
    <w:rsid w:val="00C801E8"/>
    <w:rsid w:val="00C8186F"/>
    <w:rsid w:val="00C84AD4"/>
    <w:rsid w:val="00C852B1"/>
    <w:rsid w:val="00C860DF"/>
    <w:rsid w:val="00C87493"/>
    <w:rsid w:val="00C87960"/>
    <w:rsid w:val="00C87B50"/>
    <w:rsid w:val="00C90618"/>
    <w:rsid w:val="00C90EF5"/>
    <w:rsid w:val="00C92C06"/>
    <w:rsid w:val="00C94BBC"/>
    <w:rsid w:val="00C94D8E"/>
    <w:rsid w:val="00C94D98"/>
    <w:rsid w:val="00C97B52"/>
    <w:rsid w:val="00CA0560"/>
    <w:rsid w:val="00CA47CC"/>
    <w:rsid w:val="00CA549A"/>
    <w:rsid w:val="00CA5AF7"/>
    <w:rsid w:val="00CB02E1"/>
    <w:rsid w:val="00CB0DED"/>
    <w:rsid w:val="00CB42C1"/>
    <w:rsid w:val="00CB5802"/>
    <w:rsid w:val="00CB5A58"/>
    <w:rsid w:val="00CC0700"/>
    <w:rsid w:val="00CC1B88"/>
    <w:rsid w:val="00CC63F5"/>
    <w:rsid w:val="00CD0B17"/>
    <w:rsid w:val="00CD0F76"/>
    <w:rsid w:val="00CD142E"/>
    <w:rsid w:val="00CD15EB"/>
    <w:rsid w:val="00CD54B9"/>
    <w:rsid w:val="00CD6F84"/>
    <w:rsid w:val="00CD7AA8"/>
    <w:rsid w:val="00CE1F5F"/>
    <w:rsid w:val="00CE40C3"/>
    <w:rsid w:val="00CE472B"/>
    <w:rsid w:val="00CE6437"/>
    <w:rsid w:val="00CF15AF"/>
    <w:rsid w:val="00CF1E37"/>
    <w:rsid w:val="00CF1EF3"/>
    <w:rsid w:val="00CF2351"/>
    <w:rsid w:val="00CF2C57"/>
    <w:rsid w:val="00CF3966"/>
    <w:rsid w:val="00CF5C4A"/>
    <w:rsid w:val="00CF60AF"/>
    <w:rsid w:val="00CF7571"/>
    <w:rsid w:val="00D00820"/>
    <w:rsid w:val="00D02FDA"/>
    <w:rsid w:val="00D03192"/>
    <w:rsid w:val="00D03BE2"/>
    <w:rsid w:val="00D066EC"/>
    <w:rsid w:val="00D07DF5"/>
    <w:rsid w:val="00D11C4F"/>
    <w:rsid w:val="00D13D7C"/>
    <w:rsid w:val="00D14943"/>
    <w:rsid w:val="00D16831"/>
    <w:rsid w:val="00D216F4"/>
    <w:rsid w:val="00D21D3A"/>
    <w:rsid w:val="00D23175"/>
    <w:rsid w:val="00D24412"/>
    <w:rsid w:val="00D2574E"/>
    <w:rsid w:val="00D25FDA"/>
    <w:rsid w:val="00D2743D"/>
    <w:rsid w:val="00D31076"/>
    <w:rsid w:val="00D3187C"/>
    <w:rsid w:val="00D337A4"/>
    <w:rsid w:val="00D338C2"/>
    <w:rsid w:val="00D34207"/>
    <w:rsid w:val="00D404AD"/>
    <w:rsid w:val="00D41EE6"/>
    <w:rsid w:val="00D45B8B"/>
    <w:rsid w:val="00D508A0"/>
    <w:rsid w:val="00D51942"/>
    <w:rsid w:val="00D545B7"/>
    <w:rsid w:val="00D56B19"/>
    <w:rsid w:val="00D574FD"/>
    <w:rsid w:val="00D642C5"/>
    <w:rsid w:val="00D64450"/>
    <w:rsid w:val="00D65758"/>
    <w:rsid w:val="00D663D7"/>
    <w:rsid w:val="00D70B1C"/>
    <w:rsid w:val="00D71BE6"/>
    <w:rsid w:val="00D73761"/>
    <w:rsid w:val="00D74148"/>
    <w:rsid w:val="00D75398"/>
    <w:rsid w:val="00D7644C"/>
    <w:rsid w:val="00D7691F"/>
    <w:rsid w:val="00D778B9"/>
    <w:rsid w:val="00D8136B"/>
    <w:rsid w:val="00D813DC"/>
    <w:rsid w:val="00D82CA9"/>
    <w:rsid w:val="00D83105"/>
    <w:rsid w:val="00D84D16"/>
    <w:rsid w:val="00D851E1"/>
    <w:rsid w:val="00D8521C"/>
    <w:rsid w:val="00D85430"/>
    <w:rsid w:val="00D864F4"/>
    <w:rsid w:val="00D9002B"/>
    <w:rsid w:val="00D92539"/>
    <w:rsid w:val="00D92599"/>
    <w:rsid w:val="00D9474E"/>
    <w:rsid w:val="00D95BB0"/>
    <w:rsid w:val="00D962F8"/>
    <w:rsid w:val="00D979CA"/>
    <w:rsid w:val="00DA051B"/>
    <w:rsid w:val="00DA1E30"/>
    <w:rsid w:val="00DA1F14"/>
    <w:rsid w:val="00DA3759"/>
    <w:rsid w:val="00DA4567"/>
    <w:rsid w:val="00DA60A2"/>
    <w:rsid w:val="00DA6472"/>
    <w:rsid w:val="00DA6D60"/>
    <w:rsid w:val="00DA7356"/>
    <w:rsid w:val="00DA7933"/>
    <w:rsid w:val="00DB1464"/>
    <w:rsid w:val="00DB48E2"/>
    <w:rsid w:val="00DB6332"/>
    <w:rsid w:val="00DB778C"/>
    <w:rsid w:val="00DB789A"/>
    <w:rsid w:val="00DB7E46"/>
    <w:rsid w:val="00DC1AAD"/>
    <w:rsid w:val="00DC2269"/>
    <w:rsid w:val="00DC24EE"/>
    <w:rsid w:val="00DC462C"/>
    <w:rsid w:val="00DC55BD"/>
    <w:rsid w:val="00DC6C71"/>
    <w:rsid w:val="00DC7BBC"/>
    <w:rsid w:val="00DD006C"/>
    <w:rsid w:val="00DD26DA"/>
    <w:rsid w:val="00DD2C8A"/>
    <w:rsid w:val="00DD2EEB"/>
    <w:rsid w:val="00DD3AED"/>
    <w:rsid w:val="00DD6137"/>
    <w:rsid w:val="00DD68E4"/>
    <w:rsid w:val="00DD6CD0"/>
    <w:rsid w:val="00DD6E2E"/>
    <w:rsid w:val="00DD6F03"/>
    <w:rsid w:val="00DE0210"/>
    <w:rsid w:val="00DE1214"/>
    <w:rsid w:val="00DE65C7"/>
    <w:rsid w:val="00DE7D60"/>
    <w:rsid w:val="00DF1697"/>
    <w:rsid w:val="00DF174E"/>
    <w:rsid w:val="00DF267F"/>
    <w:rsid w:val="00DF2A7E"/>
    <w:rsid w:val="00DF56A2"/>
    <w:rsid w:val="00DF72AD"/>
    <w:rsid w:val="00E02B50"/>
    <w:rsid w:val="00E03D50"/>
    <w:rsid w:val="00E07710"/>
    <w:rsid w:val="00E10158"/>
    <w:rsid w:val="00E1024D"/>
    <w:rsid w:val="00E107B4"/>
    <w:rsid w:val="00E11331"/>
    <w:rsid w:val="00E117E4"/>
    <w:rsid w:val="00E12D46"/>
    <w:rsid w:val="00E13A18"/>
    <w:rsid w:val="00E14C1D"/>
    <w:rsid w:val="00E154F3"/>
    <w:rsid w:val="00E165CA"/>
    <w:rsid w:val="00E16B24"/>
    <w:rsid w:val="00E17035"/>
    <w:rsid w:val="00E1736F"/>
    <w:rsid w:val="00E20076"/>
    <w:rsid w:val="00E21582"/>
    <w:rsid w:val="00E22E90"/>
    <w:rsid w:val="00E240D6"/>
    <w:rsid w:val="00E24647"/>
    <w:rsid w:val="00E24E25"/>
    <w:rsid w:val="00E2607D"/>
    <w:rsid w:val="00E2687C"/>
    <w:rsid w:val="00E326AA"/>
    <w:rsid w:val="00E32BD3"/>
    <w:rsid w:val="00E347E2"/>
    <w:rsid w:val="00E350EC"/>
    <w:rsid w:val="00E36470"/>
    <w:rsid w:val="00E40044"/>
    <w:rsid w:val="00E40B20"/>
    <w:rsid w:val="00E41115"/>
    <w:rsid w:val="00E43F90"/>
    <w:rsid w:val="00E442B0"/>
    <w:rsid w:val="00E5075A"/>
    <w:rsid w:val="00E54F91"/>
    <w:rsid w:val="00E569CB"/>
    <w:rsid w:val="00E56DA5"/>
    <w:rsid w:val="00E57885"/>
    <w:rsid w:val="00E57A50"/>
    <w:rsid w:val="00E60371"/>
    <w:rsid w:val="00E62093"/>
    <w:rsid w:val="00E63E40"/>
    <w:rsid w:val="00E649FC"/>
    <w:rsid w:val="00E64EFC"/>
    <w:rsid w:val="00E66292"/>
    <w:rsid w:val="00E67122"/>
    <w:rsid w:val="00E67E1D"/>
    <w:rsid w:val="00E716A5"/>
    <w:rsid w:val="00E71A8C"/>
    <w:rsid w:val="00E737DB"/>
    <w:rsid w:val="00E74266"/>
    <w:rsid w:val="00E74DA9"/>
    <w:rsid w:val="00E74FE6"/>
    <w:rsid w:val="00E76554"/>
    <w:rsid w:val="00E81DA8"/>
    <w:rsid w:val="00E82440"/>
    <w:rsid w:val="00E82F72"/>
    <w:rsid w:val="00E857A6"/>
    <w:rsid w:val="00E85D36"/>
    <w:rsid w:val="00E86921"/>
    <w:rsid w:val="00E8729D"/>
    <w:rsid w:val="00E877CC"/>
    <w:rsid w:val="00E9226E"/>
    <w:rsid w:val="00E936FE"/>
    <w:rsid w:val="00E94945"/>
    <w:rsid w:val="00E94FBA"/>
    <w:rsid w:val="00E952D9"/>
    <w:rsid w:val="00E957E5"/>
    <w:rsid w:val="00E9592E"/>
    <w:rsid w:val="00E9632F"/>
    <w:rsid w:val="00E96C38"/>
    <w:rsid w:val="00E97789"/>
    <w:rsid w:val="00E97838"/>
    <w:rsid w:val="00EA06FA"/>
    <w:rsid w:val="00EA0CD8"/>
    <w:rsid w:val="00EA1809"/>
    <w:rsid w:val="00EA2559"/>
    <w:rsid w:val="00EA4412"/>
    <w:rsid w:val="00EA4D04"/>
    <w:rsid w:val="00EA5621"/>
    <w:rsid w:val="00EB1D42"/>
    <w:rsid w:val="00EB2092"/>
    <w:rsid w:val="00EB45C4"/>
    <w:rsid w:val="00EB75D2"/>
    <w:rsid w:val="00EB7EC8"/>
    <w:rsid w:val="00EC08D0"/>
    <w:rsid w:val="00EC114D"/>
    <w:rsid w:val="00EC49F7"/>
    <w:rsid w:val="00EC5DFA"/>
    <w:rsid w:val="00EC70E4"/>
    <w:rsid w:val="00ED08A0"/>
    <w:rsid w:val="00ED270F"/>
    <w:rsid w:val="00ED3B8A"/>
    <w:rsid w:val="00ED3C61"/>
    <w:rsid w:val="00ED5B18"/>
    <w:rsid w:val="00ED6CC4"/>
    <w:rsid w:val="00EE158F"/>
    <w:rsid w:val="00EE42CA"/>
    <w:rsid w:val="00EE4B5D"/>
    <w:rsid w:val="00EE6B70"/>
    <w:rsid w:val="00EF21E6"/>
    <w:rsid w:val="00EF4D6F"/>
    <w:rsid w:val="00EF6E61"/>
    <w:rsid w:val="00EF7EAF"/>
    <w:rsid w:val="00F01C89"/>
    <w:rsid w:val="00F02B7C"/>
    <w:rsid w:val="00F02C86"/>
    <w:rsid w:val="00F0656B"/>
    <w:rsid w:val="00F065A6"/>
    <w:rsid w:val="00F06793"/>
    <w:rsid w:val="00F07128"/>
    <w:rsid w:val="00F10562"/>
    <w:rsid w:val="00F10B53"/>
    <w:rsid w:val="00F12FC1"/>
    <w:rsid w:val="00F1359D"/>
    <w:rsid w:val="00F1393C"/>
    <w:rsid w:val="00F15221"/>
    <w:rsid w:val="00F15447"/>
    <w:rsid w:val="00F15803"/>
    <w:rsid w:val="00F15BA2"/>
    <w:rsid w:val="00F1644B"/>
    <w:rsid w:val="00F16734"/>
    <w:rsid w:val="00F169AB"/>
    <w:rsid w:val="00F17B3F"/>
    <w:rsid w:val="00F213CE"/>
    <w:rsid w:val="00F23E63"/>
    <w:rsid w:val="00F2439B"/>
    <w:rsid w:val="00F257C4"/>
    <w:rsid w:val="00F257C9"/>
    <w:rsid w:val="00F2784B"/>
    <w:rsid w:val="00F27A5E"/>
    <w:rsid w:val="00F34E0D"/>
    <w:rsid w:val="00F363D2"/>
    <w:rsid w:val="00F364AE"/>
    <w:rsid w:val="00F36A85"/>
    <w:rsid w:val="00F4036A"/>
    <w:rsid w:val="00F40C9D"/>
    <w:rsid w:val="00F40D17"/>
    <w:rsid w:val="00F440A4"/>
    <w:rsid w:val="00F44B15"/>
    <w:rsid w:val="00F45452"/>
    <w:rsid w:val="00F45EB0"/>
    <w:rsid w:val="00F45FCF"/>
    <w:rsid w:val="00F465AF"/>
    <w:rsid w:val="00F5367D"/>
    <w:rsid w:val="00F54FA8"/>
    <w:rsid w:val="00F55648"/>
    <w:rsid w:val="00F55987"/>
    <w:rsid w:val="00F570AD"/>
    <w:rsid w:val="00F57B3C"/>
    <w:rsid w:val="00F60392"/>
    <w:rsid w:val="00F60713"/>
    <w:rsid w:val="00F622F2"/>
    <w:rsid w:val="00F62B59"/>
    <w:rsid w:val="00F6314F"/>
    <w:rsid w:val="00F637C4"/>
    <w:rsid w:val="00F63ADC"/>
    <w:rsid w:val="00F63E9A"/>
    <w:rsid w:val="00F6526A"/>
    <w:rsid w:val="00F7093F"/>
    <w:rsid w:val="00F718F2"/>
    <w:rsid w:val="00F729B6"/>
    <w:rsid w:val="00F72E57"/>
    <w:rsid w:val="00F739B1"/>
    <w:rsid w:val="00F776BB"/>
    <w:rsid w:val="00F8009D"/>
    <w:rsid w:val="00F8277C"/>
    <w:rsid w:val="00F83146"/>
    <w:rsid w:val="00F83F4F"/>
    <w:rsid w:val="00F843FC"/>
    <w:rsid w:val="00F845DF"/>
    <w:rsid w:val="00F8462D"/>
    <w:rsid w:val="00F84653"/>
    <w:rsid w:val="00F84811"/>
    <w:rsid w:val="00F86455"/>
    <w:rsid w:val="00F8712B"/>
    <w:rsid w:val="00F90955"/>
    <w:rsid w:val="00F92BDB"/>
    <w:rsid w:val="00F92D37"/>
    <w:rsid w:val="00F92F36"/>
    <w:rsid w:val="00F95341"/>
    <w:rsid w:val="00F97B02"/>
    <w:rsid w:val="00FA0A4F"/>
    <w:rsid w:val="00FA179F"/>
    <w:rsid w:val="00FA3150"/>
    <w:rsid w:val="00FA3656"/>
    <w:rsid w:val="00FA5B15"/>
    <w:rsid w:val="00FA629C"/>
    <w:rsid w:val="00FA6FFB"/>
    <w:rsid w:val="00FB40D9"/>
    <w:rsid w:val="00FB6A0D"/>
    <w:rsid w:val="00FC530F"/>
    <w:rsid w:val="00FD051B"/>
    <w:rsid w:val="00FD14DD"/>
    <w:rsid w:val="00FD164D"/>
    <w:rsid w:val="00FD16D7"/>
    <w:rsid w:val="00FD1CAE"/>
    <w:rsid w:val="00FD4DFB"/>
    <w:rsid w:val="00FD7E31"/>
    <w:rsid w:val="00FE0397"/>
    <w:rsid w:val="00FE17A0"/>
    <w:rsid w:val="00FE37C0"/>
    <w:rsid w:val="00FE3879"/>
    <w:rsid w:val="00FE489A"/>
    <w:rsid w:val="00FE5FDC"/>
    <w:rsid w:val="00FF0092"/>
    <w:rsid w:val="00FF1D86"/>
    <w:rsid w:val="00FF4D38"/>
    <w:rsid w:val="00FF5B3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v:fill color="white" on="f"/>
      <v:textbox inset="0,0,0,0"/>
    </o:shapedefaults>
    <o:shapelayout v:ext="edit">
      <o:idmap v:ext="edit" data="1"/>
      <o:rules v:ext="edit">
        <o:r id="V:Rule1" type="connector" idref="#_x0000_s1055"/>
        <o:r id="V:Rule2" type="connector" idref="#_x0000_s105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865E5"/>
    <w:pPr>
      <w:spacing w:after="120"/>
      <w:jc w:val="both"/>
    </w:pPr>
    <w:rPr>
      <w:rFonts w:ascii="Arial" w:hAnsi="Arial"/>
    </w:rPr>
  </w:style>
  <w:style w:type="paragraph" w:styleId="Heading1">
    <w:name w:val="heading 1"/>
    <w:basedOn w:val="Normal"/>
    <w:next w:val="Normal"/>
    <w:qFormat/>
    <w:rsid w:val="009942F4"/>
    <w:pPr>
      <w:keepNext/>
      <w:pageBreakBefore/>
      <w:numPr>
        <w:numId w:val="1"/>
      </w:numPr>
      <w:spacing w:before="240"/>
      <w:ind w:left="431" w:hanging="431"/>
      <w:outlineLvl w:val="0"/>
    </w:pPr>
    <w:rPr>
      <w:b/>
      <w:sz w:val="28"/>
    </w:rPr>
  </w:style>
  <w:style w:type="paragraph" w:styleId="Heading2">
    <w:name w:val="heading 2"/>
    <w:basedOn w:val="Normal"/>
    <w:next w:val="Normal"/>
    <w:link w:val="Heading2Char"/>
    <w:qFormat/>
    <w:rsid w:val="006551CA"/>
    <w:pPr>
      <w:keepNext/>
      <w:numPr>
        <w:ilvl w:val="1"/>
        <w:numId w:val="1"/>
      </w:numPr>
      <w:spacing w:before="240" w:after="60"/>
      <w:outlineLvl w:val="1"/>
    </w:pPr>
    <w:rPr>
      <w:b/>
      <w:sz w:val="24"/>
    </w:rPr>
  </w:style>
  <w:style w:type="paragraph" w:styleId="Heading3">
    <w:name w:val="heading 3"/>
    <w:basedOn w:val="Normal"/>
    <w:next w:val="Normal"/>
    <w:qFormat/>
    <w:rsid w:val="004E2A7B"/>
    <w:pPr>
      <w:keepNext/>
      <w:numPr>
        <w:ilvl w:val="2"/>
        <w:numId w:val="1"/>
      </w:numPr>
      <w:spacing w:before="240" w:after="60"/>
      <w:outlineLvl w:val="2"/>
    </w:pPr>
    <w:rPr>
      <w:b/>
      <w:sz w:val="24"/>
    </w:rPr>
  </w:style>
  <w:style w:type="paragraph" w:styleId="Heading4">
    <w:name w:val="heading 4"/>
    <w:basedOn w:val="Normal"/>
    <w:next w:val="Normal"/>
    <w:qFormat/>
    <w:rsid w:val="006551CA"/>
    <w:pPr>
      <w:keepNext/>
      <w:numPr>
        <w:ilvl w:val="3"/>
        <w:numId w:val="1"/>
      </w:numPr>
      <w:spacing w:before="240" w:after="60"/>
      <w:outlineLvl w:val="3"/>
    </w:pPr>
    <w:rPr>
      <w:b/>
      <w:sz w:val="24"/>
    </w:rPr>
  </w:style>
  <w:style w:type="paragraph" w:styleId="Heading5">
    <w:name w:val="heading 5"/>
    <w:basedOn w:val="Normal"/>
    <w:next w:val="Normal"/>
    <w:qFormat/>
    <w:rsid w:val="006551CA"/>
    <w:pPr>
      <w:numPr>
        <w:ilvl w:val="4"/>
        <w:numId w:val="1"/>
      </w:numPr>
      <w:spacing w:before="240" w:after="60"/>
      <w:outlineLvl w:val="4"/>
    </w:pPr>
    <w:rPr>
      <w:sz w:val="22"/>
    </w:rPr>
  </w:style>
  <w:style w:type="paragraph" w:styleId="Heading6">
    <w:name w:val="heading 6"/>
    <w:basedOn w:val="Normal"/>
    <w:next w:val="Normal"/>
    <w:qFormat/>
    <w:rsid w:val="004E2A7B"/>
    <w:pPr>
      <w:numPr>
        <w:ilvl w:val="5"/>
        <w:numId w:val="1"/>
      </w:numPr>
      <w:spacing w:before="240" w:after="60"/>
      <w:ind w:left="1151" w:hanging="1151"/>
      <w:outlineLvl w:val="5"/>
    </w:pPr>
  </w:style>
  <w:style w:type="paragraph" w:styleId="Heading7">
    <w:name w:val="heading 7"/>
    <w:basedOn w:val="Normal"/>
    <w:next w:val="Normal"/>
    <w:qFormat/>
    <w:rsid w:val="006551CA"/>
    <w:pPr>
      <w:numPr>
        <w:ilvl w:val="6"/>
        <w:numId w:val="1"/>
      </w:numPr>
      <w:spacing w:before="240" w:after="60"/>
      <w:outlineLvl w:val="6"/>
    </w:pPr>
  </w:style>
  <w:style w:type="paragraph" w:styleId="Heading8">
    <w:name w:val="heading 8"/>
    <w:basedOn w:val="Normal"/>
    <w:next w:val="Normal"/>
    <w:qFormat/>
    <w:rsid w:val="004E2A7B"/>
    <w:pPr>
      <w:numPr>
        <w:ilvl w:val="7"/>
        <w:numId w:val="1"/>
      </w:numPr>
      <w:spacing w:before="240" w:after="60"/>
      <w:outlineLvl w:val="7"/>
    </w:pPr>
  </w:style>
  <w:style w:type="paragraph" w:styleId="Heading9">
    <w:name w:val="heading 9"/>
    <w:basedOn w:val="Normal"/>
    <w:next w:val="Normal"/>
    <w:qFormat/>
    <w:rsid w:val="004E2A7B"/>
    <w:pPr>
      <w:numPr>
        <w:ilvl w:val="8"/>
        <w:numId w:val="1"/>
      </w:numPr>
      <w:spacing w:before="240" w:after="60"/>
      <w:ind w:left="1582" w:hanging="1582"/>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24808"/>
    <w:pPr>
      <w:widowControl w:val="0"/>
      <w:tabs>
        <w:tab w:val="center" w:pos="4320"/>
        <w:tab w:val="right" w:pos="8640"/>
      </w:tabs>
    </w:pPr>
  </w:style>
  <w:style w:type="paragraph" w:styleId="Footer">
    <w:name w:val="footer"/>
    <w:basedOn w:val="Normal"/>
    <w:rsid w:val="006551CA"/>
    <w:pPr>
      <w:tabs>
        <w:tab w:val="center" w:pos="4320"/>
        <w:tab w:val="right" w:pos="8640"/>
      </w:tabs>
    </w:pPr>
  </w:style>
  <w:style w:type="character" w:styleId="Hyperlink">
    <w:name w:val="Hyperlink"/>
    <w:basedOn w:val="DefaultParagraphFont"/>
    <w:rsid w:val="00DE7D60"/>
    <w:rPr>
      <w:color w:val="0000FF"/>
      <w:u w:val="single"/>
    </w:rPr>
  </w:style>
  <w:style w:type="paragraph" w:styleId="Index1">
    <w:name w:val="index 1"/>
    <w:basedOn w:val="Normal"/>
    <w:next w:val="Normal"/>
    <w:autoRedefine/>
    <w:semiHidden/>
    <w:rsid w:val="006551CA"/>
    <w:pPr>
      <w:ind w:left="220" w:hanging="220"/>
    </w:pPr>
  </w:style>
  <w:style w:type="paragraph" w:styleId="Index2">
    <w:name w:val="index 2"/>
    <w:basedOn w:val="Normal"/>
    <w:next w:val="Normal"/>
    <w:autoRedefine/>
    <w:semiHidden/>
    <w:rsid w:val="006551CA"/>
    <w:pPr>
      <w:ind w:left="440" w:hanging="220"/>
    </w:pPr>
  </w:style>
  <w:style w:type="paragraph" w:styleId="Index3">
    <w:name w:val="index 3"/>
    <w:basedOn w:val="Normal"/>
    <w:next w:val="Normal"/>
    <w:autoRedefine/>
    <w:semiHidden/>
    <w:rsid w:val="006551CA"/>
    <w:pPr>
      <w:ind w:left="660" w:hanging="220"/>
    </w:pPr>
  </w:style>
  <w:style w:type="paragraph" w:styleId="TOC1">
    <w:name w:val="toc 1"/>
    <w:basedOn w:val="Normal"/>
    <w:next w:val="Normal"/>
    <w:autoRedefine/>
    <w:uiPriority w:val="39"/>
    <w:rsid w:val="0057113A"/>
    <w:pPr>
      <w:tabs>
        <w:tab w:val="left" w:pos="400"/>
        <w:tab w:val="right" w:leader="dot" w:pos="9072"/>
      </w:tabs>
      <w:spacing w:before="120" w:after="0"/>
    </w:pPr>
    <w:rPr>
      <w:b/>
      <w:noProof/>
    </w:rPr>
  </w:style>
  <w:style w:type="paragraph" w:styleId="TOC2">
    <w:name w:val="toc 2"/>
    <w:basedOn w:val="Normal"/>
    <w:next w:val="Normal"/>
    <w:autoRedefine/>
    <w:uiPriority w:val="39"/>
    <w:rsid w:val="00E67122"/>
    <w:pPr>
      <w:tabs>
        <w:tab w:val="left" w:pos="800"/>
        <w:tab w:val="right" w:leader="dot" w:pos="9072"/>
      </w:tabs>
      <w:spacing w:after="0"/>
      <w:ind w:left="340"/>
    </w:pPr>
    <w:rPr>
      <w:noProof/>
    </w:rPr>
  </w:style>
  <w:style w:type="paragraph" w:styleId="TOC3">
    <w:name w:val="toc 3"/>
    <w:basedOn w:val="Normal"/>
    <w:next w:val="Normal"/>
    <w:autoRedefine/>
    <w:uiPriority w:val="39"/>
    <w:rsid w:val="00E67122"/>
    <w:pPr>
      <w:tabs>
        <w:tab w:val="left" w:pos="1000"/>
        <w:tab w:val="right" w:leader="dot" w:pos="9072"/>
      </w:tabs>
      <w:spacing w:after="0"/>
      <w:ind w:left="680"/>
    </w:pPr>
    <w:rPr>
      <w:noProof/>
    </w:rPr>
  </w:style>
  <w:style w:type="paragraph" w:customStyle="1" w:styleId="Code">
    <w:name w:val="Code"/>
    <w:basedOn w:val="Normal"/>
    <w:rsid w:val="006B7CAC"/>
    <w:pPr>
      <w:pBdr>
        <w:top w:val="single" w:sz="4" w:space="1" w:color="999999"/>
        <w:left w:val="single" w:sz="4" w:space="2" w:color="999999"/>
        <w:bottom w:val="single" w:sz="4" w:space="3" w:color="999999"/>
        <w:right w:val="single" w:sz="4" w:space="2" w:color="999999"/>
      </w:pBdr>
      <w:shd w:val="clear" w:color="auto" w:fill="E0E0E0"/>
      <w:suppressAutoHyphens/>
      <w:spacing w:after="0" w:line="200" w:lineRule="exact"/>
      <w:ind w:left="79" w:right="79"/>
    </w:pPr>
    <w:rPr>
      <w:rFonts w:ascii="Courier" w:hAnsi="Courier"/>
      <w:sz w:val="16"/>
      <w:szCs w:val="16"/>
      <w:lang w:val="en-US" w:eastAsia="de-DE"/>
    </w:rPr>
  </w:style>
  <w:style w:type="table" w:customStyle="1" w:styleId="Tabelle8pt">
    <w:name w:val="Tabelle 8pt"/>
    <w:basedOn w:val="TableNormal"/>
    <w:rsid w:val="00902A27"/>
    <w:rPr>
      <w:rFonts w:ascii="Arial" w:hAnsi="Arial"/>
      <w:sz w:val="16"/>
    </w:rPr>
    <w:tblPr>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Pr>
    <w:tcPr>
      <w:vAlign w:val="center"/>
    </w:tcPr>
    <w:tblStylePr w:type="firstRow">
      <w:pPr>
        <w:wordWrap/>
        <w:spacing w:beforeLines="0" w:beforeAutospacing="0" w:afterLines="0" w:afterAutospacing="0" w:line="240" w:lineRule="auto"/>
        <w:ind w:leftChars="0" w:left="0" w:rightChars="0" w:right="0" w:firstLineChars="0" w:firstLine="0"/>
        <w:contextualSpacing w:val="0"/>
        <w:jc w:val="left"/>
        <w:outlineLvl w:val="9"/>
      </w:pPr>
      <w:rPr>
        <w:rFonts w:ascii="Arial" w:hAnsi="Arial"/>
        <w:b/>
        <w:sz w:val="16"/>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0E0E0"/>
      </w:tcPr>
    </w:tblStylePr>
  </w:style>
  <w:style w:type="paragraph" w:customStyle="1" w:styleId="ListePunkte">
    <w:name w:val="Liste (Punkte)"/>
    <w:basedOn w:val="Normal"/>
    <w:rsid w:val="00D642C5"/>
    <w:pPr>
      <w:numPr>
        <w:numId w:val="2"/>
      </w:numPr>
    </w:pPr>
  </w:style>
  <w:style w:type="paragraph" w:styleId="TOC4">
    <w:name w:val="toc 4"/>
    <w:basedOn w:val="Normal"/>
    <w:next w:val="Normal"/>
    <w:autoRedefine/>
    <w:semiHidden/>
    <w:rsid w:val="00E67122"/>
    <w:pPr>
      <w:ind w:left="1021"/>
    </w:pPr>
  </w:style>
  <w:style w:type="table" w:customStyle="1" w:styleId="Tabelle9pt">
    <w:name w:val="Tabelle 9pt"/>
    <w:basedOn w:val="Tabelle8pt"/>
    <w:rsid w:val="00D778B9"/>
    <w:rPr>
      <w:sz w:val="18"/>
    </w:rPr>
    <w:tblPr>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Pr>
    <w:tcPr>
      <w:vAlign w:val="center"/>
    </w:tcPr>
    <w:tblStylePr w:type="firstRow">
      <w:pPr>
        <w:wordWrap/>
        <w:spacing w:beforeLines="0" w:beforeAutospacing="0" w:afterLines="0" w:afterAutospacing="0" w:line="240" w:lineRule="auto"/>
        <w:ind w:leftChars="0" w:left="0" w:rightChars="0" w:right="0" w:firstLineChars="0" w:firstLine="0"/>
        <w:contextualSpacing w:val="0"/>
        <w:jc w:val="left"/>
        <w:outlineLvl w:val="9"/>
      </w:pPr>
      <w:rPr>
        <w:rFonts w:ascii="Arial" w:hAnsi="Arial"/>
        <w:b/>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0E0E0"/>
      </w:tcPr>
    </w:tblStylePr>
  </w:style>
  <w:style w:type="paragraph" w:customStyle="1" w:styleId="SpecText">
    <w:name w:val="Spec. _Text"/>
    <w:basedOn w:val="Normal"/>
    <w:rsid w:val="000C4812"/>
    <w:pPr>
      <w:ind w:left="340"/>
    </w:pPr>
    <w:rPr>
      <w:lang w:eastAsia="de-DE"/>
    </w:rPr>
  </w:style>
  <w:style w:type="paragraph" w:customStyle="1" w:styleId="SpecSubTitle">
    <w:name w:val="Spec. _SubTitle"/>
    <w:basedOn w:val="Normal"/>
    <w:next w:val="SpecText"/>
    <w:rsid w:val="000C4812"/>
    <w:pPr>
      <w:spacing w:before="120"/>
    </w:pPr>
    <w:rPr>
      <w:b/>
      <w:bCs/>
      <w:lang w:eastAsia="de-DE"/>
    </w:rPr>
  </w:style>
  <w:style w:type="paragraph" w:customStyle="1" w:styleId="ListeNummern">
    <w:name w:val="Liste (Nummern)"/>
    <w:basedOn w:val="Normal"/>
    <w:rsid w:val="000D1A07"/>
    <w:pPr>
      <w:numPr>
        <w:numId w:val="3"/>
      </w:numPr>
    </w:pPr>
  </w:style>
  <w:style w:type="paragraph" w:customStyle="1" w:styleId="SpecCode">
    <w:name w:val="Spec. Code"/>
    <w:basedOn w:val="Code"/>
    <w:rsid w:val="000C4812"/>
    <w:pPr>
      <w:ind w:left="420"/>
    </w:pPr>
  </w:style>
  <w:style w:type="paragraph" w:customStyle="1" w:styleId="SpecParam">
    <w:name w:val="Spec. Param"/>
    <w:basedOn w:val="Normal"/>
    <w:next w:val="SpecParamText"/>
    <w:rsid w:val="00EA5621"/>
    <w:pPr>
      <w:ind w:left="340"/>
    </w:pPr>
    <w:rPr>
      <w:i/>
      <w:iCs/>
      <w:lang w:eastAsia="de-DE"/>
    </w:rPr>
  </w:style>
  <w:style w:type="paragraph" w:customStyle="1" w:styleId="SpecParamText">
    <w:name w:val="Spec. Param Text"/>
    <w:basedOn w:val="Normal"/>
    <w:next w:val="SpecParam"/>
    <w:rsid w:val="000C4812"/>
    <w:pPr>
      <w:ind w:left="680"/>
    </w:pPr>
    <w:rPr>
      <w:lang w:eastAsia="de-DE"/>
    </w:rPr>
  </w:style>
  <w:style w:type="paragraph" w:styleId="BalloonText">
    <w:name w:val="Balloon Text"/>
    <w:basedOn w:val="Normal"/>
    <w:link w:val="BalloonTextChar"/>
    <w:rsid w:val="009676FB"/>
    <w:pPr>
      <w:spacing w:after="0"/>
    </w:pPr>
    <w:rPr>
      <w:rFonts w:ascii="Tahoma" w:hAnsi="Tahoma" w:cs="Tahoma"/>
      <w:sz w:val="16"/>
      <w:szCs w:val="16"/>
    </w:rPr>
  </w:style>
  <w:style w:type="character" w:customStyle="1" w:styleId="BalloonTextChar">
    <w:name w:val="Balloon Text Char"/>
    <w:basedOn w:val="DefaultParagraphFont"/>
    <w:link w:val="BalloonText"/>
    <w:rsid w:val="009676FB"/>
    <w:rPr>
      <w:rFonts w:ascii="Tahoma" w:hAnsi="Tahoma" w:cs="Tahoma"/>
      <w:sz w:val="16"/>
      <w:szCs w:val="16"/>
    </w:rPr>
  </w:style>
  <w:style w:type="paragraph" w:styleId="Caption">
    <w:name w:val="caption"/>
    <w:basedOn w:val="Normal"/>
    <w:next w:val="Normal"/>
    <w:qFormat/>
    <w:rsid w:val="00B63AE5"/>
    <w:pPr>
      <w:spacing w:before="40" w:after="160"/>
      <w:jc w:val="center"/>
    </w:pPr>
    <w:rPr>
      <w:b/>
      <w:bCs/>
    </w:rPr>
  </w:style>
  <w:style w:type="character" w:styleId="SubtleEmphasis">
    <w:name w:val="Subtle Emphasis"/>
    <w:basedOn w:val="DefaultParagraphFont"/>
    <w:uiPriority w:val="19"/>
    <w:qFormat/>
    <w:rsid w:val="00B1436D"/>
    <w:rPr>
      <w:i/>
      <w:iCs/>
      <w:color w:val="808080"/>
    </w:rPr>
  </w:style>
  <w:style w:type="paragraph" w:customStyle="1" w:styleId="Verbesserungsvorschlag">
    <w:name w:val="Verbesserungsvorschlag"/>
    <w:basedOn w:val="Normal"/>
    <w:link w:val="VerbesserungsvorschlagZchn"/>
    <w:qFormat/>
    <w:rsid w:val="00503A58"/>
    <w:pPr>
      <w:ind w:firstLine="284"/>
    </w:pPr>
    <w:rPr>
      <w:i/>
      <w:color w:val="76923C"/>
    </w:rPr>
  </w:style>
  <w:style w:type="paragraph" w:customStyle="1" w:styleId="Kritik">
    <w:name w:val="Kritik"/>
    <w:basedOn w:val="Normal"/>
    <w:link w:val="KritikZchn"/>
    <w:qFormat/>
    <w:rsid w:val="00503A58"/>
    <w:pPr>
      <w:ind w:firstLine="284"/>
    </w:pPr>
    <w:rPr>
      <w:i/>
      <w:color w:val="943634"/>
    </w:rPr>
  </w:style>
  <w:style w:type="character" w:customStyle="1" w:styleId="VerbesserungsvorschlagZchn">
    <w:name w:val="Verbesserungsvorschlag Zchn"/>
    <w:basedOn w:val="DefaultParagraphFont"/>
    <w:link w:val="Verbesserungsvorschlag"/>
    <w:rsid w:val="00503A58"/>
    <w:rPr>
      <w:rFonts w:ascii="Arial" w:hAnsi="Arial"/>
      <w:i/>
      <w:color w:val="76923C"/>
    </w:rPr>
  </w:style>
  <w:style w:type="character" w:styleId="CommentReference">
    <w:name w:val="annotation reference"/>
    <w:basedOn w:val="DefaultParagraphFont"/>
    <w:rsid w:val="006747B0"/>
    <w:rPr>
      <w:sz w:val="16"/>
      <w:szCs w:val="16"/>
    </w:rPr>
  </w:style>
  <w:style w:type="character" w:customStyle="1" w:styleId="KritikZchn">
    <w:name w:val="Kritik Zchn"/>
    <w:basedOn w:val="DefaultParagraphFont"/>
    <w:link w:val="Kritik"/>
    <w:rsid w:val="00503A58"/>
    <w:rPr>
      <w:rFonts w:ascii="Arial" w:hAnsi="Arial"/>
      <w:i/>
      <w:color w:val="943634"/>
    </w:rPr>
  </w:style>
  <w:style w:type="paragraph" w:styleId="CommentText">
    <w:name w:val="annotation text"/>
    <w:basedOn w:val="Normal"/>
    <w:link w:val="CommentTextChar"/>
    <w:rsid w:val="006747B0"/>
  </w:style>
  <w:style w:type="character" w:customStyle="1" w:styleId="CommentTextChar">
    <w:name w:val="Comment Text Char"/>
    <w:basedOn w:val="DefaultParagraphFont"/>
    <w:link w:val="CommentText"/>
    <w:rsid w:val="006747B0"/>
    <w:rPr>
      <w:rFonts w:ascii="Arial" w:hAnsi="Arial"/>
    </w:rPr>
  </w:style>
  <w:style w:type="paragraph" w:styleId="CommentSubject">
    <w:name w:val="annotation subject"/>
    <w:basedOn w:val="CommentText"/>
    <w:next w:val="CommentText"/>
    <w:link w:val="CommentSubjectChar"/>
    <w:rsid w:val="006747B0"/>
    <w:rPr>
      <w:b/>
      <w:bCs/>
    </w:rPr>
  </w:style>
  <w:style w:type="character" w:customStyle="1" w:styleId="CommentSubjectChar">
    <w:name w:val="Comment Subject Char"/>
    <w:basedOn w:val="CommentTextChar"/>
    <w:link w:val="CommentSubject"/>
    <w:rsid w:val="006747B0"/>
    <w:rPr>
      <w:rFonts w:ascii="Arial" w:hAnsi="Arial"/>
      <w:b/>
      <w:bCs/>
    </w:rPr>
  </w:style>
  <w:style w:type="paragraph" w:styleId="Revision">
    <w:name w:val="Revision"/>
    <w:hidden/>
    <w:uiPriority w:val="99"/>
    <w:semiHidden/>
    <w:rsid w:val="006747B0"/>
    <w:rPr>
      <w:rFonts w:ascii="Arial" w:hAnsi="Arial"/>
    </w:rPr>
  </w:style>
  <w:style w:type="table" w:styleId="TableGrid">
    <w:name w:val="Table Grid"/>
    <w:basedOn w:val="TableNormal"/>
    <w:rsid w:val="002A202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DB1464"/>
    <w:rPr>
      <w:rFonts w:ascii="Arial" w:hAnsi="Arial"/>
      <w:b/>
      <w:sz w:val="24"/>
    </w:rPr>
  </w:style>
  <w:style w:type="character" w:styleId="Strong">
    <w:name w:val="Strong"/>
    <w:basedOn w:val="DefaultParagraphFont"/>
    <w:qFormat/>
    <w:rsid w:val="00E96C38"/>
    <w:rPr>
      <w:b/>
      <w:bCs/>
    </w:rPr>
  </w:style>
  <w:style w:type="paragraph" w:customStyle="1" w:styleId="DokumentTitle">
    <w:name w:val="DokumentTitle"/>
    <w:basedOn w:val="Normal"/>
    <w:rsid w:val="00416240"/>
    <w:pPr>
      <w:spacing w:after="0" w:line="260" w:lineRule="atLeast"/>
      <w:jc w:val="left"/>
    </w:pPr>
    <w:rPr>
      <w:b/>
      <w:sz w:val="32"/>
    </w:rPr>
  </w:style>
  <w:style w:type="paragraph" w:customStyle="1" w:styleId="TableHeader">
    <w:name w:val="TableHeader"/>
    <w:basedOn w:val="Normal"/>
    <w:rsid w:val="004C2A05"/>
    <w:pPr>
      <w:spacing w:after="0" w:line="260" w:lineRule="atLeast"/>
      <w:jc w:val="left"/>
    </w:pPr>
    <w:rPr>
      <w:b/>
      <w:color w:val="000000"/>
      <w:lang w:val="en-GB"/>
    </w:rPr>
  </w:style>
  <w:style w:type="paragraph" w:customStyle="1" w:styleId="TabelleInhalt">
    <w:name w:val="Tabelle Inhalt"/>
    <w:basedOn w:val="Normal"/>
    <w:link w:val="TabelleInhaltZchn"/>
    <w:qFormat/>
    <w:rsid w:val="00F92BDB"/>
    <w:pPr>
      <w:spacing w:after="0"/>
    </w:pPr>
    <w:rPr>
      <w:sz w:val="18"/>
      <w:lang w:val="en-US"/>
    </w:rPr>
  </w:style>
  <w:style w:type="character" w:styleId="Emphasis">
    <w:name w:val="Emphasis"/>
    <w:basedOn w:val="DefaultParagraphFont"/>
    <w:qFormat/>
    <w:rsid w:val="009F20C9"/>
    <w:rPr>
      <w:i/>
      <w:iCs/>
    </w:rPr>
  </w:style>
  <w:style w:type="character" w:customStyle="1" w:styleId="TabelleInhaltZchn">
    <w:name w:val="Tabelle Inhalt Zchn"/>
    <w:basedOn w:val="DefaultParagraphFont"/>
    <w:link w:val="TabelleInhalt"/>
    <w:rsid w:val="00F92BDB"/>
    <w:rPr>
      <w:rFonts w:ascii="Arial" w:hAnsi="Arial"/>
      <w:sz w:val="18"/>
      <w:lang w:val="en-US"/>
    </w:rPr>
  </w:style>
  <w:style w:type="paragraph" w:styleId="Title">
    <w:name w:val="Title"/>
    <w:basedOn w:val="Normal"/>
    <w:next w:val="Normal"/>
    <w:link w:val="TitleChar"/>
    <w:qFormat/>
    <w:rsid w:val="00B53858"/>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B53858"/>
    <w:rPr>
      <w:rFonts w:ascii="Cambria" w:eastAsia="Times New Roman" w:hAnsi="Cambria" w:cs="Times New Roman"/>
      <w:b/>
      <w:bCs/>
      <w:kern w:val="28"/>
      <w:sz w:val="32"/>
      <w:szCs w:val="32"/>
    </w:rPr>
  </w:style>
  <w:style w:type="paragraph" w:styleId="ListParagraph">
    <w:name w:val="List Paragraph"/>
    <w:basedOn w:val="Normal"/>
    <w:uiPriority w:val="34"/>
    <w:qFormat/>
    <w:rsid w:val="00507B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2453788">
      <w:bodyDiv w:val="1"/>
      <w:marLeft w:val="0"/>
      <w:marRight w:val="0"/>
      <w:marTop w:val="0"/>
      <w:marBottom w:val="0"/>
      <w:divBdr>
        <w:top w:val="none" w:sz="0" w:space="0" w:color="auto"/>
        <w:left w:val="none" w:sz="0" w:space="0" w:color="auto"/>
        <w:bottom w:val="none" w:sz="0" w:space="0" w:color="auto"/>
        <w:right w:val="none" w:sz="0" w:space="0" w:color="auto"/>
      </w:divBdr>
      <w:divsChild>
        <w:div w:id="1102411776">
          <w:marLeft w:val="0"/>
          <w:marRight w:val="0"/>
          <w:marTop w:val="0"/>
          <w:marBottom w:val="0"/>
          <w:divBdr>
            <w:top w:val="none" w:sz="0" w:space="0" w:color="auto"/>
            <w:left w:val="none" w:sz="0" w:space="0" w:color="auto"/>
            <w:bottom w:val="none" w:sz="0" w:space="0" w:color="auto"/>
            <w:right w:val="none" w:sz="0" w:space="0" w:color="auto"/>
          </w:divBdr>
          <w:divsChild>
            <w:div w:id="288782705">
              <w:marLeft w:val="0"/>
              <w:marRight w:val="0"/>
              <w:marTop w:val="0"/>
              <w:marBottom w:val="0"/>
              <w:divBdr>
                <w:top w:val="none" w:sz="0" w:space="0" w:color="auto"/>
                <w:left w:val="none" w:sz="0" w:space="0" w:color="auto"/>
                <w:bottom w:val="none" w:sz="0" w:space="0" w:color="auto"/>
                <w:right w:val="none" w:sz="0" w:space="0" w:color="auto"/>
              </w:divBdr>
            </w:div>
            <w:div w:id="424307478">
              <w:marLeft w:val="0"/>
              <w:marRight w:val="0"/>
              <w:marTop w:val="0"/>
              <w:marBottom w:val="0"/>
              <w:divBdr>
                <w:top w:val="none" w:sz="0" w:space="0" w:color="auto"/>
                <w:left w:val="none" w:sz="0" w:space="0" w:color="auto"/>
                <w:bottom w:val="none" w:sz="0" w:space="0" w:color="auto"/>
                <w:right w:val="none" w:sz="0" w:space="0" w:color="auto"/>
              </w:divBdr>
            </w:div>
            <w:div w:id="544609414">
              <w:marLeft w:val="0"/>
              <w:marRight w:val="0"/>
              <w:marTop w:val="0"/>
              <w:marBottom w:val="0"/>
              <w:divBdr>
                <w:top w:val="none" w:sz="0" w:space="0" w:color="auto"/>
                <w:left w:val="none" w:sz="0" w:space="0" w:color="auto"/>
                <w:bottom w:val="none" w:sz="0" w:space="0" w:color="auto"/>
                <w:right w:val="none" w:sz="0" w:space="0" w:color="auto"/>
              </w:divBdr>
            </w:div>
            <w:div w:id="719864366">
              <w:marLeft w:val="0"/>
              <w:marRight w:val="0"/>
              <w:marTop w:val="0"/>
              <w:marBottom w:val="0"/>
              <w:divBdr>
                <w:top w:val="none" w:sz="0" w:space="0" w:color="auto"/>
                <w:left w:val="none" w:sz="0" w:space="0" w:color="auto"/>
                <w:bottom w:val="none" w:sz="0" w:space="0" w:color="auto"/>
                <w:right w:val="none" w:sz="0" w:space="0" w:color="auto"/>
              </w:divBdr>
            </w:div>
            <w:div w:id="1159611576">
              <w:marLeft w:val="0"/>
              <w:marRight w:val="0"/>
              <w:marTop w:val="0"/>
              <w:marBottom w:val="0"/>
              <w:divBdr>
                <w:top w:val="none" w:sz="0" w:space="0" w:color="auto"/>
                <w:left w:val="none" w:sz="0" w:space="0" w:color="auto"/>
                <w:bottom w:val="none" w:sz="0" w:space="0" w:color="auto"/>
                <w:right w:val="none" w:sz="0" w:space="0" w:color="auto"/>
              </w:divBdr>
            </w:div>
            <w:div w:id="1602377682">
              <w:marLeft w:val="0"/>
              <w:marRight w:val="0"/>
              <w:marTop w:val="0"/>
              <w:marBottom w:val="0"/>
              <w:divBdr>
                <w:top w:val="none" w:sz="0" w:space="0" w:color="auto"/>
                <w:left w:val="none" w:sz="0" w:space="0" w:color="auto"/>
                <w:bottom w:val="none" w:sz="0" w:space="0" w:color="auto"/>
                <w:right w:val="none" w:sz="0" w:space="0" w:color="auto"/>
              </w:divBdr>
            </w:div>
            <w:div w:id="1674920172">
              <w:marLeft w:val="0"/>
              <w:marRight w:val="0"/>
              <w:marTop w:val="0"/>
              <w:marBottom w:val="0"/>
              <w:divBdr>
                <w:top w:val="none" w:sz="0" w:space="0" w:color="auto"/>
                <w:left w:val="none" w:sz="0" w:space="0" w:color="auto"/>
                <w:bottom w:val="none" w:sz="0" w:space="0" w:color="auto"/>
                <w:right w:val="none" w:sz="0" w:space="0" w:color="auto"/>
              </w:divBdr>
            </w:div>
            <w:div w:id="1764767184">
              <w:marLeft w:val="0"/>
              <w:marRight w:val="0"/>
              <w:marTop w:val="0"/>
              <w:marBottom w:val="0"/>
              <w:divBdr>
                <w:top w:val="none" w:sz="0" w:space="0" w:color="auto"/>
                <w:left w:val="none" w:sz="0" w:space="0" w:color="auto"/>
                <w:bottom w:val="none" w:sz="0" w:space="0" w:color="auto"/>
                <w:right w:val="none" w:sz="0" w:space="0" w:color="auto"/>
              </w:divBdr>
            </w:div>
            <w:div w:id="1959221048">
              <w:marLeft w:val="0"/>
              <w:marRight w:val="0"/>
              <w:marTop w:val="0"/>
              <w:marBottom w:val="0"/>
              <w:divBdr>
                <w:top w:val="none" w:sz="0" w:space="0" w:color="auto"/>
                <w:left w:val="none" w:sz="0" w:space="0" w:color="auto"/>
                <w:bottom w:val="none" w:sz="0" w:space="0" w:color="auto"/>
                <w:right w:val="none" w:sz="0" w:space="0" w:color="auto"/>
              </w:divBdr>
            </w:div>
            <w:div w:id="198477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Richtlinien/QS-Konzept/SCA-Qualit&#228;tssicherungskonzept_germanV1.4.doc" TargetMode="External"/><Relationship Id="rId18" Type="http://schemas.openxmlformats.org/officeDocument/2006/relationships/hyperlink" Target="../Projektplan%20f&#252;r%20Testautomatisierung.mpp" TargetMode="External"/><Relationship Id="rId26" Type="http://schemas.openxmlformats.org/officeDocument/2006/relationships/diagramQuickStyle" Target="diagrams/quickStyle2.xml"/><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diagramQuickStyle" Target="diagrams/quickStyle1.xml"/><Relationship Id="rId34" Type="http://schemas.openxmlformats.org/officeDocument/2006/relationships/image" Target="media/image2.emf"/><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Test-Konzept-SCS.docx" TargetMode="External"/><Relationship Id="rId25" Type="http://schemas.openxmlformats.org/officeDocument/2006/relationships/diagramLayout" Target="diagrams/layout2.xml"/><Relationship Id="rId33" Type="http://schemas.microsoft.com/office/2007/relationships/diagramDrawing" Target="diagrams/drawing3.xml"/><Relationship Id="rId38"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diagramLayout" Target="diagrams/layout1.xml"/><Relationship Id="rId29" Type="http://schemas.openxmlformats.org/officeDocument/2006/relationships/diagramData" Target="diagrams/data3.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diagramData" Target="diagrams/data2.xml"/><Relationship Id="rId32" Type="http://schemas.openxmlformats.org/officeDocument/2006/relationships/diagramColors" Target="diagrams/colors3.xml"/><Relationship Id="rId37" Type="http://schemas.openxmlformats.org/officeDocument/2006/relationships/image" Target="media/image5.emf"/><Relationship Id="rId40"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yperlink" Target="file:///S:\QUALITY_ASSURANCE\96_COQA\TEST-Automatisierung\Richtlinien\QS-Handbuch\QS%20Handbuch_v0.3.dot" TargetMode="Externa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diagramData" Target="diagrams/data1.xml"/><Relationship Id="rId31" Type="http://schemas.openxmlformats.org/officeDocument/2006/relationships/diagramQuickStyle" Target="diagrams/quickStyle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file:///\\base.dom\Daten\zuerich\share\QUALITY_ASSURANCE\96_COQA\TEST-Automatisierung\Projektplan%20f&#252;r%20Testautomatisierung.mpp" TargetMode="External"/><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diagramLayout" Target="diagrams/layout3.xml"/><Relationship Id="rId35"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oc\detailspez_abrantix_tkc.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5DC4A84-D705-484E-BECE-5F3116619B3E}"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de-CH"/>
        </a:p>
      </dgm:t>
    </dgm:pt>
    <dgm:pt modelId="{2BD96185-0424-434E-82A0-638DBD8F8C7F}">
      <dgm:prSet phldrT="[Text]"/>
      <dgm:spPr/>
      <dgm:t>
        <a:bodyPr/>
        <a:lstStyle/>
        <a:p>
          <a:r>
            <a:rPr lang="de-CH"/>
            <a:t>Phase 1</a:t>
          </a:r>
        </a:p>
        <a:p>
          <a:r>
            <a:rPr lang="de-CH"/>
            <a:t>Einführung</a:t>
          </a:r>
        </a:p>
      </dgm:t>
    </dgm:pt>
    <dgm:pt modelId="{12252F48-EC61-4C7C-864B-5E4092D63BF5}" type="parTrans" cxnId="{2DFC5E82-45EF-4288-9EBF-66D273C57780}">
      <dgm:prSet/>
      <dgm:spPr/>
      <dgm:t>
        <a:bodyPr/>
        <a:lstStyle/>
        <a:p>
          <a:endParaRPr lang="de-CH"/>
        </a:p>
      </dgm:t>
    </dgm:pt>
    <dgm:pt modelId="{2F06408C-CDB8-4D4E-81B2-20114710B634}" type="sibTrans" cxnId="{2DFC5E82-45EF-4288-9EBF-66D273C57780}">
      <dgm:prSet/>
      <dgm:spPr/>
      <dgm:t>
        <a:bodyPr/>
        <a:lstStyle/>
        <a:p>
          <a:endParaRPr lang="de-CH"/>
        </a:p>
      </dgm:t>
    </dgm:pt>
    <dgm:pt modelId="{137F3498-E008-4C95-A6A3-E06D80781F60}">
      <dgm:prSet phldrT="[Text]"/>
      <dgm:spPr/>
      <dgm:t>
        <a:bodyPr/>
        <a:lstStyle/>
        <a:p>
          <a:r>
            <a:rPr lang="de-CH"/>
            <a:t>Organisation SCA</a:t>
          </a:r>
        </a:p>
      </dgm:t>
    </dgm:pt>
    <dgm:pt modelId="{7180D2F3-BF0F-4481-812A-9083E22632FA}" type="parTrans" cxnId="{6A3CC418-48AC-4A82-9FB1-B347BDFA22F5}">
      <dgm:prSet/>
      <dgm:spPr/>
      <dgm:t>
        <a:bodyPr/>
        <a:lstStyle/>
        <a:p>
          <a:endParaRPr lang="de-CH"/>
        </a:p>
      </dgm:t>
    </dgm:pt>
    <dgm:pt modelId="{13EDA3A6-127C-4D72-92D8-4A5123626840}" type="sibTrans" cxnId="{6A3CC418-48AC-4A82-9FB1-B347BDFA22F5}">
      <dgm:prSet/>
      <dgm:spPr/>
      <dgm:t>
        <a:bodyPr/>
        <a:lstStyle/>
        <a:p>
          <a:endParaRPr lang="de-CH"/>
        </a:p>
      </dgm:t>
    </dgm:pt>
    <dgm:pt modelId="{13BB56BE-DF03-410D-9066-698620955784}">
      <dgm:prSet phldrT="[Text]"/>
      <dgm:spPr/>
      <dgm:t>
        <a:bodyPr/>
        <a:lstStyle/>
        <a:p>
          <a:r>
            <a:rPr lang="de-CH"/>
            <a:t>Phase 2</a:t>
          </a:r>
        </a:p>
        <a:p>
          <a:r>
            <a:rPr lang="de-CH"/>
            <a:t>Basis-Test-Kit</a:t>
          </a:r>
        </a:p>
      </dgm:t>
    </dgm:pt>
    <dgm:pt modelId="{77D5F896-7224-47FD-ACD0-816FF484C46A}" type="parTrans" cxnId="{EB66BDA1-2180-4F9A-9E31-5E6A729159A1}">
      <dgm:prSet/>
      <dgm:spPr/>
      <dgm:t>
        <a:bodyPr/>
        <a:lstStyle/>
        <a:p>
          <a:endParaRPr lang="de-CH"/>
        </a:p>
      </dgm:t>
    </dgm:pt>
    <dgm:pt modelId="{40AA134C-A5D6-4A62-B316-4A0BF3E1527A}" type="sibTrans" cxnId="{EB66BDA1-2180-4F9A-9E31-5E6A729159A1}">
      <dgm:prSet/>
      <dgm:spPr/>
      <dgm:t>
        <a:bodyPr/>
        <a:lstStyle/>
        <a:p>
          <a:endParaRPr lang="de-CH"/>
        </a:p>
      </dgm:t>
    </dgm:pt>
    <dgm:pt modelId="{517EF5A3-C328-4F72-8E11-18718B19627D}">
      <dgm:prSet phldrT="[Text]"/>
      <dgm:spPr/>
      <dgm:t>
        <a:bodyPr/>
        <a:lstStyle/>
        <a:p>
          <a:r>
            <a:rPr lang="de-CH"/>
            <a:t>Automatisierung von Funktions-Tests</a:t>
          </a:r>
        </a:p>
      </dgm:t>
    </dgm:pt>
    <dgm:pt modelId="{F412A714-4C14-4D7C-98F4-CB648E52F197}" type="parTrans" cxnId="{4138D018-87CF-4692-83B2-9AF5A5DFF7EC}">
      <dgm:prSet/>
      <dgm:spPr/>
      <dgm:t>
        <a:bodyPr/>
        <a:lstStyle/>
        <a:p>
          <a:endParaRPr lang="de-CH"/>
        </a:p>
      </dgm:t>
    </dgm:pt>
    <dgm:pt modelId="{949FED1A-FF44-4B6E-8C21-D68F8D49052F}" type="sibTrans" cxnId="{4138D018-87CF-4692-83B2-9AF5A5DFF7EC}">
      <dgm:prSet/>
      <dgm:spPr/>
      <dgm:t>
        <a:bodyPr/>
        <a:lstStyle/>
        <a:p>
          <a:endParaRPr lang="de-CH"/>
        </a:p>
      </dgm:t>
    </dgm:pt>
    <dgm:pt modelId="{469BB8E6-2676-41C3-93A0-5A5DCA799C6D}">
      <dgm:prSet phldrT="[Text]"/>
      <dgm:spPr/>
      <dgm:t>
        <a:bodyPr/>
        <a:lstStyle/>
        <a:p>
          <a:r>
            <a:rPr lang="de-CH"/>
            <a:t>Automatisierung von Regressions-Tests</a:t>
          </a:r>
        </a:p>
      </dgm:t>
    </dgm:pt>
    <dgm:pt modelId="{9427F028-8E94-4D3A-B803-028C55FE4AB0}" type="parTrans" cxnId="{B5F3E6E8-5614-4E9B-A4FB-0457014014C4}">
      <dgm:prSet/>
      <dgm:spPr/>
      <dgm:t>
        <a:bodyPr/>
        <a:lstStyle/>
        <a:p>
          <a:endParaRPr lang="de-CH"/>
        </a:p>
      </dgm:t>
    </dgm:pt>
    <dgm:pt modelId="{C887C853-C26B-4F27-B8F5-2C932B243AD3}" type="sibTrans" cxnId="{B5F3E6E8-5614-4E9B-A4FB-0457014014C4}">
      <dgm:prSet/>
      <dgm:spPr/>
      <dgm:t>
        <a:bodyPr/>
        <a:lstStyle/>
        <a:p>
          <a:endParaRPr lang="de-CH"/>
        </a:p>
      </dgm:t>
    </dgm:pt>
    <dgm:pt modelId="{5D140A45-1BA6-4C0A-B0AC-3F64F92CD412}">
      <dgm:prSet phldrT="[Text]"/>
      <dgm:spPr/>
      <dgm:t>
        <a:bodyPr/>
        <a:lstStyle/>
        <a:p>
          <a:r>
            <a:rPr lang="de-CH"/>
            <a:t>Phase 3 Erweiterung</a:t>
          </a:r>
        </a:p>
      </dgm:t>
    </dgm:pt>
    <dgm:pt modelId="{357E0D5A-C6D2-443C-A51F-5C017DA99A79}" type="parTrans" cxnId="{F82B2566-EC38-4361-887A-F23AA82BED65}">
      <dgm:prSet/>
      <dgm:spPr/>
      <dgm:t>
        <a:bodyPr/>
        <a:lstStyle/>
        <a:p>
          <a:endParaRPr lang="de-CH"/>
        </a:p>
      </dgm:t>
    </dgm:pt>
    <dgm:pt modelId="{B96E84AD-A7C1-4929-8138-562461F6AD53}" type="sibTrans" cxnId="{F82B2566-EC38-4361-887A-F23AA82BED65}">
      <dgm:prSet/>
      <dgm:spPr/>
      <dgm:t>
        <a:bodyPr/>
        <a:lstStyle/>
        <a:p>
          <a:endParaRPr lang="de-CH"/>
        </a:p>
      </dgm:t>
    </dgm:pt>
    <dgm:pt modelId="{3B3490DD-0D81-415D-BEC2-5BF5D1FCBA48}">
      <dgm:prSet phldrT="[Text]"/>
      <dgm:spPr/>
      <dgm:t>
        <a:bodyPr/>
        <a:lstStyle/>
        <a:p>
          <a:endParaRPr lang="de-CH"/>
        </a:p>
      </dgm:t>
    </dgm:pt>
    <dgm:pt modelId="{633C815D-D5E4-48D1-B76D-E359F126A55C}" type="parTrans" cxnId="{11563B90-4666-4E2E-92B0-95DB5F139F75}">
      <dgm:prSet/>
      <dgm:spPr/>
      <dgm:t>
        <a:bodyPr/>
        <a:lstStyle/>
        <a:p>
          <a:endParaRPr lang="de-CH"/>
        </a:p>
      </dgm:t>
    </dgm:pt>
    <dgm:pt modelId="{85CA141D-C90D-4DD6-A54F-4668700F8260}" type="sibTrans" cxnId="{11563B90-4666-4E2E-92B0-95DB5F139F75}">
      <dgm:prSet/>
      <dgm:spPr/>
      <dgm:t>
        <a:bodyPr/>
        <a:lstStyle/>
        <a:p>
          <a:endParaRPr lang="de-CH"/>
        </a:p>
      </dgm:t>
    </dgm:pt>
    <dgm:pt modelId="{E4830D42-5256-4CB8-B8B8-0E0001DDD662}">
      <dgm:prSet phldrT="[Text]"/>
      <dgm:spPr/>
      <dgm:t>
        <a:bodyPr/>
        <a:lstStyle/>
        <a:p>
          <a:r>
            <a:rPr lang="de-CH"/>
            <a:t>Erste Erkenntnisse aus der Automatisierung funktionaler Tests gewinnen</a:t>
          </a:r>
        </a:p>
      </dgm:t>
    </dgm:pt>
    <dgm:pt modelId="{C1668E7A-045D-4C94-9F55-FA970E6EA119}" type="parTrans" cxnId="{9923B82C-07BC-41AC-910A-7911A3D2AA9D}">
      <dgm:prSet/>
      <dgm:spPr/>
      <dgm:t>
        <a:bodyPr/>
        <a:lstStyle/>
        <a:p>
          <a:endParaRPr lang="de-CH"/>
        </a:p>
      </dgm:t>
    </dgm:pt>
    <dgm:pt modelId="{AC45628F-C54C-430A-8B72-826AE0833E6A}" type="sibTrans" cxnId="{9923B82C-07BC-41AC-910A-7911A3D2AA9D}">
      <dgm:prSet/>
      <dgm:spPr/>
      <dgm:t>
        <a:bodyPr/>
        <a:lstStyle/>
        <a:p>
          <a:endParaRPr lang="de-CH"/>
        </a:p>
      </dgm:t>
    </dgm:pt>
    <dgm:pt modelId="{EA2A7794-F818-43F6-A0BF-3EC9D27F1D62}">
      <dgm:prSet phldrT="[Text]"/>
      <dgm:spPr/>
      <dgm:t>
        <a:bodyPr/>
        <a:lstStyle/>
        <a:p>
          <a:r>
            <a:rPr lang="de-CH"/>
            <a:t>Untersuchung für Schnittstellen-Tests</a:t>
          </a:r>
        </a:p>
      </dgm:t>
    </dgm:pt>
    <dgm:pt modelId="{EFEEF5CF-14A2-448A-B10F-93898DDF26B6}" type="parTrans" cxnId="{31D5979A-CC86-46B6-B37C-932956ACAE42}">
      <dgm:prSet/>
      <dgm:spPr/>
      <dgm:t>
        <a:bodyPr/>
        <a:lstStyle/>
        <a:p>
          <a:endParaRPr lang="de-CH"/>
        </a:p>
      </dgm:t>
    </dgm:pt>
    <dgm:pt modelId="{1EA1978D-B710-41C8-8051-15F45FDCBBA8}" type="sibTrans" cxnId="{31D5979A-CC86-46B6-B37C-932956ACAE42}">
      <dgm:prSet/>
      <dgm:spPr/>
      <dgm:t>
        <a:bodyPr/>
        <a:lstStyle/>
        <a:p>
          <a:endParaRPr lang="de-CH"/>
        </a:p>
      </dgm:t>
    </dgm:pt>
    <dgm:pt modelId="{7287C84C-F9AC-4FF7-A290-0EA834E19528}">
      <dgm:prSet phldrT="[Text]"/>
      <dgm:spPr/>
      <dgm:t>
        <a:bodyPr/>
        <a:lstStyle/>
        <a:p>
          <a:r>
            <a:rPr lang="de-CH"/>
            <a:t>Schnittstellen-Tests</a:t>
          </a:r>
        </a:p>
      </dgm:t>
    </dgm:pt>
    <dgm:pt modelId="{CCC74599-789C-4218-B9CA-9B7D93091811}" type="parTrans" cxnId="{47C8D66F-AF41-46D4-AB2E-477F05F975A5}">
      <dgm:prSet/>
      <dgm:spPr/>
      <dgm:t>
        <a:bodyPr/>
        <a:lstStyle/>
        <a:p>
          <a:endParaRPr lang="de-CH"/>
        </a:p>
      </dgm:t>
    </dgm:pt>
    <dgm:pt modelId="{C21AF3DE-6F02-449B-93EF-C2DCA3DEFA0C}" type="sibTrans" cxnId="{47C8D66F-AF41-46D4-AB2E-477F05F975A5}">
      <dgm:prSet/>
      <dgm:spPr/>
      <dgm:t>
        <a:bodyPr/>
        <a:lstStyle/>
        <a:p>
          <a:endParaRPr lang="de-CH"/>
        </a:p>
      </dgm:t>
    </dgm:pt>
    <dgm:pt modelId="{E0D0F067-6FAC-4375-B728-72CC5D82AFCA}">
      <dgm:prSet phldrT="[Text]"/>
      <dgm:spPr/>
      <dgm:t>
        <a:bodyPr/>
        <a:lstStyle/>
        <a:p>
          <a:r>
            <a:rPr lang="de-CH"/>
            <a:t>Nicht-Funktionale Tests wie z.B. Performance-Tests</a:t>
          </a:r>
        </a:p>
      </dgm:t>
    </dgm:pt>
    <dgm:pt modelId="{4EF0CD2E-5B8B-4CEF-98B2-1419F702D315}" type="parTrans" cxnId="{8A3C2AC8-F6A8-42A3-A5C2-745ABCC7A599}">
      <dgm:prSet/>
      <dgm:spPr/>
      <dgm:t>
        <a:bodyPr/>
        <a:lstStyle/>
        <a:p>
          <a:endParaRPr lang="de-CH"/>
        </a:p>
      </dgm:t>
    </dgm:pt>
    <dgm:pt modelId="{CC832632-21B8-4D11-AFEF-D494085B9C58}" type="sibTrans" cxnId="{8A3C2AC8-F6A8-42A3-A5C2-745ABCC7A599}">
      <dgm:prSet/>
      <dgm:spPr/>
      <dgm:t>
        <a:bodyPr/>
        <a:lstStyle/>
        <a:p>
          <a:endParaRPr lang="de-CH"/>
        </a:p>
      </dgm:t>
    </dgm:pt>
    <dgm:pt modelId="{2DBFD44C-857C-4C1C-BF75-73070B2A468A}">
      <dgm:prSet phldrT="[Text]"/>
      <dgm:spPr/>
      <dgm:t>
        <a:bodyPr/>
        <a:lstStyle/>
        <a:p>
          <a:r>
            <a:rPr lang="de-CH"/>
            <a:t>Terminal-Tests mittels Roboter</a:t>
          </a:r>
        </a:p>
      </dgm:t>
    </dgm:pt>
    <dgm:pt modelId="{E5CF5F4E-BFD7-49EB-ADB6-1C65BC66C5A2}" type="parTrans" cxnId="{1ACC334D-7A1A-471F-ABA0-7FDD81AF7AE7}">
      <dgm:prSet/>
      <dgm:spPr/>
      <dgm:t>
        <a:bodyPr/>
        <a:lstStyle/>
        <a:p>
          <a:endParaRPr lang="de-CH"/>
        </a:p>
      </dgm:t>
    </dgm:pt>
    <dgm:pt modelId="{CA60A112-C8B6-449C-A18C-E3D526B9260C}" type="sibTrans" cxnId="{1ACC334D-7A1A-471F-ABA0-7FDD81AF7AE7}">
      <dgm:prSet/>
      <dgm:spPr/>
      <dgm:t>
        <a:bodyPr/>
        <a:lstStyle/>
        <a:p>
          <a:endParaRPr lang="de-CH"/>
        </a:p>
      </dgm:t>
    </dgm:pt>
    <dgm:pt modelId="{AE43DDF5-5B78-41BB-B2A2-C34710A982A0}">
      <dgm:prSet phldrT="[Text]"/>
      <dgm:spPr/>
      <dgm:t>
        <a:bodyPr/>
        <a:lstStyle/>
        <a:p>
          <a:r>
            <a:rPr lang="de-CH"/>
            <a:t>Applikation SCS</a:t>
          </a:r>
        </a:p>
      </dgm:t>
    </dgm:pt>
    <dgm:pt modelId="{FA609D28-5994-4C98-ABA7-10077F216B23}" type="parTrans" cxnId="{49082AC4-EA3E-4183-A740-8908CFF5381E}">
      <dgm:prSet/>
      <dgm:spPr/>
      <dgm:t>
        <a:bodyPr/>
        <a:lstStyle/>
        <a:p>
          <a:endParaRPr lang="de-CH"/>
        </a:p>
      </dgm:t>
    </dgm:pt>
    <dgm:pt modelId="{D6B4C77D-D879-42C0-8E69-A6ACB202CD9C}" type="sibTrans" cxnId="{49082AC4-EA3E-4183-A740-8908CFF5381E}">
      <dgm:prSet/>
      <dgm:spPr/>
      <dgm:t>
        <a:bodyPr/>
        <a:lstStyle/>
        <a:p>
          <a:endParaRPr lang="de-CH"/>
        </a:p>
      </dgm:t>
    </dgm:pt>
    <dgm:pt modelId="{D0ED8C12-E3DA-45B0-8E1C-E57566DB1A9F}">
      <dgm:prSet phldrT="[Text]"/>
      <dgm:spPr/>
      <dgm:t>
        <a:bodyPr/>
        <a:lstStyle/>
        <a:p>
          <a:r>
            <a:rPr lang="de-CH"/>
            <a:t>Quality Center</a:t>
          </a:r>
        </a:p>
      </dgm:t>
    </dgm:pt>
    <dgm:pt modelId="{BBEC0831-2BAE-474F-9568-6B870CB42690}" type="parTrans" cxnId="{B7625DCF-9F29-4B9A-BCDF-213C2BC977CA}">
      <dgm:prSet/>
      <dgm:spPr/>
      <dgm:t>
        <a:bodyPr/>
        <a:lstStyle/>
        <a:p>
          <a:endParaRPr lang="de-CH"/>
        </a:p>
      </dgm:t>
    </dgm:pt>
    <dgm:pt modelId="{CF4DE503-0100-4C2B-B9D0-4073DE1FABFC}" type="sibTrans" cxnId="{B7625DCF-9F29-4B9A-BCDF-213C2BC977CA}">
      <dgm:prSet/>
      <dgm:spPr/>
      <dgm:t>
        <a:bodyPr/>
        <a:lstStyle/>
        <a:p>
          <a:endParaRPr lang="de-CH"/>
        </a:p>
      </dgm:t>
    </dgm:pt>
    <dgm:pt modelId="{11ABE620-A272-410F-B5BF-48B2F8979F63}" type="pres">
      <dgm:prSet presAssocID="{F5DC4A84-D705-484E-BECE-5F3116619B3E}" presName="Name0" presStyleCnt="0">
        <dgm:presLayoutVars>
          <dgm:dir/>
          <dgm:animLvl val="lvl"/>
          <dgm:resizeHandles val="exact"/>
        </dgm:presLayoutVars>
      </dgm:prSet>
      <dgm:spPr/>
      <dgm:t>
        <a:bodyPr/>
        <a:lstStyle/>
        <a:p>
          <a:endParaRPr lang="de-CH"/>
        </a:p>
      </dgm:t>
    </dgm:pt>
    <dgm:pt modelId="{BBB619BC-5341-43BE-B6CB-1C683C64D7B2}" type="pres">
      <dgm:prSet presAssocID="{2BD96185-0424-434E-82A0-638DBD8F8C7F}" presName="composite" presStyleCnt="0"/>
      <dgm:spPr/>
    </dgm:pt>
    <dgm:pt modelId="{AAB51673-77CA-4BA7-BA79-4C9C891E7652}" type="pres">
      <dgm:prSet presAssocID="{2BD96185-0424-434E-82A0-638DBD8F8C7F}" presName="parTx" presStyleLbl="node1" presStyleIdx="0" presStyleCnt="3">
        <dgm:presLayoutVars>
          <dgm:chMax val="0"/>
          <dgm:chPref val="0"/>
          <dgm:bulletEnabled val="1"/>
        </dgm:presLayoutVars>
      </dgm:prSet>
      <dgm:spPr/>
      <dgm:t>
        <a:bodyPr/>
        <a:lstStyle/>
        <a:p>
          <a:endParaRPr lang="de-CH"/>
        </a:p>
      </dgm:t>
    </dgm:pt>
    <dgm:pt modelId="{49A0FF3C-7EE3-4735-8947-637EC254B3FA}" type="pres">
      <dgm:prSet presAssocID="{2BD96185-0424-434E-82A0-638DBD8F8C7F}" presName="desTx" presStyleLbl="revTx" presStyleIdx="0" presStyleCnt="3">
        <dgm:presLayoutVars>
          <dgm:bulletEnabled val="1"/>
        </dgm:presLayoutVars>
      </dgm:prSet>
      <dgm:spPr/>
      <dgm:t>
        <a:bodyPr/>
        <a:lstStyle/>
        <a:p>
          <a:endParaRPr lang="de-CH"/>
        </a:p>
      </dgm:t>
    </dgm:pt>
    <dgm:pt modelId="{98553E02-6A64-4368-8BA9-6C68E37B4354}" type="pres">
      <dgm:prSet presAssocID="{2F06408C-CDB8-4D4E-81B2-20114710B634}" presName="space" presStyleCnt="0"/>
      <dgm:spPr/>
    </dgm:pt>
    <dgm:pt modelId="{BE6BCD5C-B01B-4576-92AA-41146F32E0A8}" type="pres">
      <dgm:prSet presAssocID="{13BB56BE-DF03-410D-9066-698620955784}" presName="composite" presStyleCnt="0"/>
      <dgm:spPr/>
    </dgm:pt>
    <dgm:pt modelId="{DD85B210-3D6C-4844-A9F5-AB5734EC96A0}" type="pres">
      <dgm:prSet presAssocID="{13BB56BE-DF03-410D-9066-698620955784}" presName="parTx" presStyleLbl="node1" presStyleIdx="1" presStyleCnt="3">
        <dgm:presLayoutVars>
          <dgm:chMax val="0"/>
          <dgm:chPref val="0"/>
          <dgm:bulletEnabled val="1"/>
        </dgm:presLayoutVars>
      </dgm:prSet>
      <dgm:spPr/>
      <dgm:t>
        <a:bodyPr/>
        <a:lstStyle/>
        <a:p>
          <a:endParaRPr lang="de-CH"/>
        </a:p>
      </dgm:t>
    </dgm:pt>
    <dgm:pt modelId="{FAF48465-3914-442C-B2CF-9EA50A14A75B}" type="pres">
      <dgm:prSet presAssocID="{13BB56BE-DF03-410D-9066-698620955784}" presName="desTx" presStyleLbl="revTx" presStyleIdx="1" presStyleCnt="3">
        <dgm:presLayoutVars>
          <dgm:bulletEnabled val="1"/>
        </dgm:presLayoutVars>
      </dgm:prSet>
      <dgm:spPr/>
      <dgm:t>
        <a:bodyPr/>
        <a:lstStyle/>
        <a:p>
          <a:endParaRPr lang="de-CH"/>
        </a:p>
      </dgm:t>
    </dgm:pt>
    <dgm:pt modelId="{5533057E-9C2D-4E1E-8183-2AA6F122CE3D}" type="pres">
      <dgm:prSet presAssocID="{40AA134C-A5D6-4A62-B316-4A0BF3E1527A}" presName="space" presStyleCnt="0"/>
      <dgm:spPr/>
    </dgm:pt>
    <dgm:pt modelId="{A8231C36-894B-421A-8CF7-6BBF927643A7}" type="pres">
      <dgm:prSet presAssocID="{5D140A45-1BA6-4C0A-B0AC-3F64F92CD412}" presName="composite" presStyleCnt="0"/>
      <dgm:spPr/>
    </dgm:pt>
    <dgm:pt modelId="{D4C7AF2B-EE7A-4E21-93DC-3D4FC8332E68}" type="pres">
      <dgm:prSet presAssocID="{5D140A45-1BA6-4C0A-B0AC-3F64F92CD412}" presName="parTx" presStyleLbl="node1" presStyleIdx="2" presStyleCnt="3">
        <dgm:presLayoutVars>
          <dgm:chMax val="0"/>
          <dgm:chPref val="0"/>
          <dgm:bulletEnabled val="1"/>
        </dgm:presLayoutVars>
      </dgm:prSet>
      <dgm:spPr/>
      <dgm:t>
        <a:bodyPr/>
        <a:lstStyle/>
        <a:p>
          <a:endParaRPr lang="de-CH"/>
        </a:p>
      </dgm:t>
    </dgm:pt>
    <dgm:pt modelId="{F2A3D7B4-10BB-4C90-A3E4-3B38611A0650}" type="pres">
      <dgm:prSet presAssocID="{5D140A45-1BA6-4C0A-B0AC-3F64F92CD412}" presName="desTx" presStyleLbl="revTx" presStyleIdx="2" presStyleCnt="3">
        <dgm:presLayoutVars>
          <dgm:bulletEnabled val="1"/>
        </dgm:presLayoutVars>
      </dgm:prSet>
      <dgm:spPr/>
      <dgm:t>
        <a:bodyPr/>
        <a:lstStyle/>
        <a:p>
          <a:endParaRPr lang="de-CH"/>
        </a:p>
      </dgm:t>
    </dgm:pt>
  </dgm:ptLst>
  <dgm:cxnLst>
    <dgm:cxn modelId="{4138D018-87CF-4692-83B2-9AF5A5DFF7EC}" srcId="{13BB56BE-DF03-410D-9066-698620955784}" destId="{517EF5A3-C328-4F72-8E11-18718B19627D}" srcOrd="0" destOrd="0" parTransId="{F412A714-4C14-4D7C-98F4-CB648E52F197}" sibTransId="{949FED1A-FF44-4B6E-8C21-D68F8D49052F}"/>
    <dgm:cxn modelId="{47C8D66F-AF41-46D4-AB2E-477F05F975A5}" srcId="{5D140A45-1BA6-4C0A-B0AC-3F64F92CD412}" destId="{7287C84C-F9AC-4FF7-A290-0EA834E19528}" srcOrd="0" destOrd="0" parTransId="{CCC74599-789C-4218-B9CA-9B7D93091811}" sibTransId="{C21AF3DE-6F02-449B-93EF-C2DCA3DEFA0C}"/>
    <dgm:cxn modelId="{727F6128-8EA2-4BD9-863E-31B7DE81629D}" type="presOf" srcId="{5D140A45-1BA6-4C0A-B0AC-3F64F92CD412}" destId="{D4C7AF2B-EE7A-4E21-93DC-3D4FC8332E68}" srcOrd="0" destOrd="0" presId="urn:microsoft.com/office/officeart/2005/8/layout/chevron1"/>
    <dgm:cxn modelId="{9214B5F8-C274-4A45-9E48-7DD773752D7C}" type="presOf" srcId="{D0ED8C12-E3DA-45B0-8E1C-E57566DB1A9F}" destId="{49A0FF3C-7EE3-4735-8947-637EC254B3FA}" srcOrd="0" destOrd="2" presId="urn:microsoft.com/office/officeart/2005/8/layout/chevron1"/>
    <dgm:cxn modelId="{FDEE0890-81B5-49A6-8C69-FAA32E2C9F35}" type="presOf" srcId="{7287C84C-F9AC-4FF7-A290-0EA834E19528}" destId="{F2A3D7B4-10BB-4C90-A3E4-3B38611A0650}" srcOrd="0" destOrd="0" presId="urn:microsoft.com/office/officeart/2005/8/layout/chevron1"/>
    <dgm:cxn modelId="{2B91DDFC-DFEF-45BA-BB7D-42799CEC8950}" type="presOf" srcId="{F5DC4A84-D705-484E-BECE-5F3116619B3E}" destId="{11ABE620-A272-410F-B5BF-48B2F8979F63}" srcOrd="0" destOrd="0" presId="urn:microsoft.com/office/officeart/2005/8/layout/chevron1"/>
    <dgm:cxn modelId="{18215160-B1DF-4141-8D09-9DD65EB83C0D}" type="presOf" srcId="{517EF5A3-C328-4F72-8E11-18718B19627D}" destId="{FAF48465-3914-442C-B2CF-9EA50A14A75B}" srcOrd="0" destOrd="0" presId="urn:microsoft.com/office/officeart/2005/8/layout/chevron1"/>
    <dgm:cxn modelId="{80EC0054-821B-434A-9400-73499A3C6893}" type="presOf" srcId="{EA2A7794-F818-43F6-A0BF-3EC9D27F1D62}" destId="{FAF48465-3914-442C-B2CF-9EA50A14A75B}" srcOrd="0" destOrd="2" presId="urn:microsoft.com/office/officeart/2005/8/layout/chevron1"/>
    <dgm:cxn modelId="{ED25259B-1511-4768-883C-D08EA348ECA5}" type="presOf" srcId="{3B3490DD-0D81-415D-BEC2-5BF5D1FCBA48}" destId="{49A0FF3C-7EE3-4735-8947-637EC254B3FA}" srcOrd="0" destOrd="4" presId="urn:microsoft.com/office/officeart/2005/8/layout/chevron1"/>
    <dgm:cxn modelId="{9923B82C-07BC-41AC-910A-7911A3D2AA9D}" srcId="{2BD96185-0424-434E-82A0-638DBD8F8C7F}" destId="{E4830D42-5256-4CB8-B8B8-0E0001DDD662}" srcOrd="3" destOrd="0" parTransId="{C1668E7A-045D-4C94-9F55-FA970E6EA119}" sibTransId="{AC45628F-C54C-430A-8B72-826AE0833E6A}"/>
    <dgm:cxn modelId="{31D5979A-CC86-46B6-B37C-932956ACAE42}" srcId="{13BB56BE-DF03-410D-9066-698620955784}" destId="{EA2A7794-F818-43F6-A0BF-3EC9D27F1D62}" srcOrd="2" destOrd="0" parTransId="{EFEEF5CF-14A2-448A-B10F-93898DDF26B6}" sibTransId="{1EA1978D-B710-41C8-8051-15F45FDCBBA8}"/>
    <dgm:cxn modelId="{6A3CC418-48AC-4A82-9FB1-B347BDFA22F5}" srcId="{2BD96185-0424-434E-82A0-638DBD8F8C7F}" destId="{137F3498-E008-4C95-A6A3-E06D80781F60}" srcOrd="0" destOrd="0" parTransId="{7180D2F3-BF0F-4481-812A-9083E22632FA}" sibTransId="{13EDA3A6-127C-4D72-92D8-4A5123626840}"/>
    <dgm:cxn modelId="{11563B90-4666-4E2E-92B0-95DB5F139F75}" srcId="{2BD96185-0424-434E-82A0-638DBD8F8C7F}" destId="{3B3490DD-0D81-415D-BEC2-5BF5D1FCBA48}" srcOrd="4" destOrd="0" parTransId="{633C815D-D5E4-48D1-B76D-E359F126A55C}" sibTransId="{85CA141D-C90D-4DD6-A54F-4668700F8260}"/>
    <dgm:cxn modelId="{F82B2566-EC38-4361-887A-F23AA82BED65}" srcId="{F5DC4A84-D705-484E-BECE-5F3116619B3E}" destId="{5D140A45-1BA6-4C0A-B0AC-3F64F92CD412}" srcOrd="2" destOrd="0" parTransId="{357E0D5A-C6D2-443C-A51F-5C017DA99A79}" sibTransId="{B96E84AD-A7C1-4929-8138-562461F6AD53}"/>
    <dgm:cxn modelId="{1ACC334D-7A1A-471F-ABA0-7FDD81AF7AE7}" srcId="{5D140A45-1BA6-4C0A-B0AC-3F64F92CD412}" destId="{2DBFD44C-857C-4C1C-BF75-73070B2A468A}" srcOrd="2" destOrd="0" parTransId="{E5CF5F4E-BFD7-49EB-ADB6-1C65BC66C5A2}" sibTransId="{CA60A112-C8B6-449C-A18C-E3D526B9260C}"/>
    <dgm:cxn modelId="{B7625DCF-9F29-4B9A-BCDF-213C2BC977CA}" srcId="{2BD96185-0424-434E-82A0-638DBD8F8C7F}" destId="{D0ED8C12-E3DA-45B0-8E1C-E57566DB1A9F}" srcOrd="2" destOrd="0" parTransId="{BBEC0831-2BAE-474F-9568-6B870CB42690}" sibTransId="{CF4DE503-0100-4C2B-B9D0-4073DE1FABFC}"/>
    <dgm:cxn modelId="{10E3CBD2-E4BC-4678-B914-BF9824C1A3B5}" type="presOf" srcId="{AE43DDF5-5B78-41BB-B2A2-C34710A982A0}" destId="{49A0FF3C-7EE3-4735-8947-637EC254B3FA}" srcOrd="0" destOrd="1" presId="urn:microsoft.com/office/officeart/2005/8/layout/chevron1"/>
    <dgm:cxn modelId="{8A3C2AC8-F6A8-42A3-A5C2-745ABCC7A599}" srcId="{5D140A45-1BA6-4C0A-B0AC-3F64F92CD412}" destId="{E0D0F067-6FAC-4375-B728-72CC5D82AFCA}" srcOrd="1" destOrd="0" parTransId="{4EF0CD2E-5B8B-4CEF-98B2-1419F702D315}" sibTransId="{CC832632-21B8-4D11-AFEF-D494085B9C58}"/>
    <dgm:cxn modelId="{CBCB4AD4-4F0D-43FD-ACF6-F2F9E92984CA}" type="presOf" srcId="{469BB8E6-2676-41C3-93A0-5A5DCA799C6D}" destId="{FAF48465-3914-442C-B2CF-9EA50A14A75B}" srcOrd="0" destOrd="1" presId="urn:microsoft.com/office/officeart/2005/8/layout/chevron1"/>
    <dgm:cxn modelId="{B5F3E6E8-5614-4E9B-A4FB-0457014014C4}" srcId="{13BB56BE-DF03-410D-9066-698620955784}" destId="{469BB8E6-2676-41C3-93A0-5A5DCA799C6D}" srcOrd="1" destOrd="0" parTransId="{9427F028-8E94-4D3A-B803-028C55FE4AB0}" sibTransId="{C887C853-C26B-4F27-B8F5-2C932B243AD3}"/>
    <dgm:cxn modelId="{F74315E8-C3BD-45C8-BC29-27184E388E0C}" type="presOf" srcId="{E4830D42-5256-4CB8-B8B8-0E0001DDD662}" destId="{49A0FF3C-7EE3-4735-8947-637EC254B3FA}" srcOrd="0" destOrd="3" presId="urn:microsoft.com/office/officeart/2005/8/layout/chevron1"/>
    <dgm:cxn modelId="{2DFC5E82-45EF-4288-9EBF-66D273C57780}" srcId="{F5DC4A84-D705-484E-BECE-5F3116619B3E}" destId="{2BD96185-0424-434E-82A0-638DBD8F8C7F}" srcOrd="0" destOrd="0" parTransId="{12252F48-EC61-4C7C-864B-5E4092D63BF5}" sibTransId="{2F06408C-CDB8-4D4E-81B2-20114710B634}"/>
    <dgm:cxn modelId="{EB66BDA1-2180-4F9A-9E31-5E6A729159A1}" srcId="{F5DC4A84-D705-484E-BECE-5F3116619B3E}" destId="{13BB56BE-DF03-410D-9066-698620955784}" srcOrd="1" destOrd="0" parTransId="{77D5F896-7224-47FD-ACD0-816FF484C46A}" sibTransId="{40AA134C-A5D6-4A62-B316-4A0BF3E1527A}"/>
    <dgm:cxn modelId="{49082AC4-EA3E-4183-A740-8908CFF5381E}" srcId="{2BD96185-0424-434E-82A0-638DBD8F8C7F}" destId="{AE43DDF5-5B78-41BB-B2A2-C34710A982A0}" srcOrd="1" destOrd="0" parTransId="{FA609D28-5994-4C98-ABA7-10077F216B23}" sibTransId="{D6B4C77D-D879-42C0-8E69-A6ACB202CD9C}"/>
    <dgm:cxn modelId="{A4E2D6B5-680B-4E09-9A58-13134AFC6A7A}" type="presOf" srcId="{2DBFD44C-857C-4C1C-BF75-73070B2A468A}" destId="{F2A3D7B4-10BB-4C90-A3E4-3B38611A0650}" srcOrd="0" destOrd="2" presId="urn:microsoft.com/office/officeart/2005/8/layout/chevron1"/>
    <dgm:cxn modelId="{9343EAA3-372C-45C3-A71B-F0BFA28CF291}" type="presOf" srcId="{137F3498-E008-4C95-A6A3-E06D80781F60}" destId="{49A0FF3C-7EE3-4735-8947-637EC254B3FA}" srcOrd="0" destOrd="0" presId="urn:microsoft.com/office/officeart/2005/8/layout/chevron1"/>
    <dgm:cxn modelId="{03D55D51-F72D-491E-B329-8D9BA46DFA6C}" type="presOf" srcId="{2BD96185-0424-434E-82A0-638DBD8F8C7F}" destId="{AAB51673-77CA-4BA7-BA79-4C9C891E7652}" srcOrd="0" destOrd="0" presId="urn:microsoft.com/office/officeart/2005/8/layout/chevron1"/>
    <dgm:cxn modelId="{FF482335-DB88-4717-B798-0CAD7D34E1B2}" type="presOf" srcId="{13BB56BE-DF03-410D-9066-698620955784}" destId="{DD85B210-3D6C-4844-A9F5-AB5734EC96A0}" srcOrd="0" destOrd="0" presId="urn:microsoft.com/office/officeart/2005/8/layout/chevron1"/>
    <dgm:cxn modelId="{0C95CD77-96CA-4550-8A03-E2653B681D73}" type="presOf" srcId="{E0D0F067-6FAC-4375-B728-72CC5D82AFCA}" destId="{F2A3D7B4-10BB-4C90-A3E4-3B38611A0650}" srcOrd="0" destOrd="1" presId="urn:microsoft.com/office/officeart/2005/8/layout/chevron1"/>
    <dgm:cxn modelId="{024BA577-4A76-4465-85F5-F95AEC3722DC}" type="presParOf" srcId="{11ABE620-A272-410F-B5BF-48B2F8979F63}" destId="{BBB619BC-5341-43BE-B6CB-1C683C64D7B2}" srcOrd="0" destOrd="0" presId="urn:microsoft.com/office/officeart/2005/8/layout/chevron1"/>
    <dgm:cxn modelId="{5E83DB6B-EE9B-4DB2-9DBB-F058AF17E702}" type="presParOf" srcId="{BBB619BC-5341-43BE-B6CB-1C683C64D7B2}" destId="{AAB51673-77CA-4BA7-BA79-4C9C891E7652}" srcOrd="0" destOrd="0" presId="urn:microsoft.com/office/officeart/2005/8/layout/chevron1"/>
    <dgm:cxn modelId="{A502FE9B-AF80-4F22-97A2-053420755E5D}" type="presParOf" srcId="{BBB619BC-5341-43BE-B6CB-1C683C64D7B2}" destId="{49A0FF3C-7EE3-4735-8947-637EC254B3FA}" srcOrd="1" destOrd="0" presId="urn:microsoft.com/office/officeart/2005/8/layout/chevron1"/>
    <dgm:cxn modelId="{7E625F29-51A0-46FC-B05B-F6CE468130EA}" type="presParOf" srcId="{11ABE620-A272-410F-B5BF-48B2F8979F63}" destId="{98553E02-6A64-4368-8BA9-6C68E37B4354}" srcOrd="1" destOrd="0" presId="urn:microsoft.com/office/officeart/2005/8/layout/chevron1"/>
    <dgm:cxn modelId="{2A73F340-130E-435C-AC9E-F308EA989F8B}" type="presParOf" srcId="{11ABE620-A272-410F-B5BF-48B2F8979F63}" destId="{BE6BCD5C-B01B-4576-92AA-41146F32E0A8}" srcOrd="2" destOrd="0" presId="urn:microsoft.com/office/officeart/2005/8/layout/chevron1"/>
    <dgm:cxn modelId="{A20ACAFD-95A6-4989-8048-ABB9506C8005}" type="presParOf" srcId="{BE6BCD5C-B01B-4576-92AA-41146F32E0A8}" destId="{DD85B210-3D6C-4844-A9F5-AB5734EC96A0}" srcOrd="0" destOrd="0" presId="urn:microsoft.com/office/officeart/2005/8/layout/chevron1"/>
    <dgm:cxn modelId="{54A0ED2F-5B49-4725-9B09-052402097E38}" type="presParOf" srcId="{BE6BCD5C-B01B-4576-92AA-41146F32E0A8}" destId="{FAF48465-3914-442C-B2CF-9EA50A14A75B}" srcOrd="1" destOrd="0" presId="urn:microsoft.com/office/officeart/2005/8/layout/chevron1"/>
    <dgm:cxn modelId="{1A6D7B7F-0AF1-4DF0-9460-978AD70DC628}" type="presParOf" srcId="{11ABE620-A272-410F-B5BF-48B2F8979F63}" destId="{5533057E-9C2D-4E1E-8183-2AA6F122CE3D}" srcOrd="3" destOrd="0" presId="urn:microsoft.com/office/officeart/2005/8/layout/chevron1"/>
    <dgm:cxn modelId="{FEF01BA2-1E89-4B59-903D-E36C0017A1C9}" type="presParOf" srcId="{11ABE620-A272-410F-B5BF-48B2F8979F63}" destId="{A8231C36-894B-421A-8CF7-6BBF927643A7}" srcOrd="4" destOrd="0" presId="urn:microsoft.com/office/officeart/2005/8/layout/chevron1"/>
    <dgm:cxn modelId="{92419900-2873-43A6-84F1-711F7CBB9887}" type="presParOf" srcId="{A8231C36-894B-421A-8CF7-6BBF927643A7}" destId="{D4C7AF2B-EE7A-4E21-93DC-3D4FC8332E68}" srcOrd="0" destOrd="0" presId="urn:microsoft.com/office/officeart/2005/8/layout/chevron1"/>
    <dgm:cxn modelId="{26CDC2B2-78E5-455C-B9C8-BD48A265D7EA}" type="presParOf" srcId="{A8231C36-894B-421A-8CF7-6BBF927643A7}" destId="{F2A3D7B4-10BB-4C90-A3E4-3B38611A0650}" srcOrd="1" destOrd="0" presId="urn:microsoft.com/office/officeart/2005/8/layout/chevron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7754FA4-4D26-4D32-A177-8EC2F1AF384D}" type="doc">
      <dgm:prSet loTypeId="urn:microsoft.com/office/officeart/2005/8/layout/arrow3" loCatId="relationship" qsTypeId="urn:microsoft.com/office/officeart/2005/8/quickstyle/simple4" qsCatId="simple" csTypeId="urn:microsoft.com/office/officeart/2005/8/colors/accent1_2" csCatId="accent1" phldr="1"/>
      <dgm:spPr/>
      <dgm:t>
        <a:bodyPr/>
        <a:lstStyle/>
        <a:p>
          <a:endParaRPr lang="de-CH"/>
        </a:p>
      </dgm:t>
    </dgm:pt>
    <dgm:pt modelId="{4C4A9C38-85FA-4BA7-83EA-949180D6378E}">
      <dgm:prSet phldrT="[Text]"/>
      <dgm:spPr/>
      <dgm:t>
        <a:bodyPr/>
        <a:lstStyle/>
        <a:p>
          <a:r>
            <a:rPr lang="de-CH"/>
            <a:t>Vorteile</a:t>
          </a:r>
        </a:p>
      </dgm:t>
    </dgm:pt>
    <dgm:pt modelId="{7CAB20C5-DE34-4A1C-BF21-510355DB0DF5}" type="parTrans" cxnId="{036B42A3-D65D-4670-9DCE-44E65D179C90}">
      <dgm:prSet/>
      <dgm:spPr/>
      <dgm:t>
        <a:bodyPr/>
        <a:lstStyle/>
        <a:p>
          <a:endParaRPr lang="de-CH"/>
        </a:p>
      </dgm:t>
    </dgm:pt>
    <dgm:pt modelId="{EEA917DD-8ADD-4BA6-BA17-AF8D63DBBAC4}" type="sibTrans" cxnId="{036B42A3-D65D-4670-9DCE-44E65D179C90}">
      <dgm:prSet/>
      <dgm:spPr/>
      <dgm:t>
        <a:bodyPr/>
        <a:lstStyle/>
        <a:p>
          <a:endParaRPr lang="de-CH"/>
        </a:p>
      </dgm:t>
    </dgm:pt>
    <dgm:pt modelId="{E2C7940C-94C6-4C1B-84E2-20B1142B3296}">
      <dgm:prSet phldrT="[Text]"/>
      <dgm:spPr/>
      <dgm:t>
        <a:bodyPr/>
        <a:lstStyle/>
        <a:p>
          <a:r>
            <a:rPr lang="de-CH"/>
            <a:t>Wiederverwendung</a:t>
          </a:r>
        </a:p>
      </dgm:t>
    </dgm:pt>
    <dgm:pt modelId="{9300F5C8-E0EF-4B11-9647-41049F8BEF0D}" type="parTrans" cxnId="{7A282854-7363-4003-A836-B5603545EF0E}">
      <dgm:prSet/>
      <dgm:spPr/>
      <dgm:t>
        <a:bodyPr/>
        <a:lstStyle/>
        <a:p>
          <a:endParaRPr lang="de-CH"/>
        </a:p>
      </dgm:t>
    </dgm:pt>
    <dgm:pt modelId="{38DA3ACA-2040-40EA-A66D-C93DB78C1D2D}" type="sibTrans" cxnId="{7A282854-7363-4003-A836-B5603545EF0E}">
      <dgm:prSet/>
      <dgm:spPr/>
      <dgm:t>
        <a:bodyPr/>
        <a:lstStyle/>
        <a:p>
          <a:endParaRPr lang="de-CH"/>
        </a:p>
      </dgm:t>
    </dgm:pt>
    <dgm:pt modelId="{625ACDF8-729C-402D-904C-9213F0445DC5}">
      <dgm:prSet phldrT="[Text]"/>
      <dgm:spPr/>
      <dgm:t>
        <a:bodyPr/>
        <a:lstStyle/>
        <a:p>
          <a:r>
            <a:rPr lang="de-CH"/>
            <a:t>Weniger Fehler beim Testen</a:t>
          </a:r>
        </a:p>
      </dgm:t>
    </dgm:pt>
    <dgm:pt modelId="{2AF05039-D4D4-456D-BD6D-B43171B65DF6}" type="parTrans" cxnId="{9D0B2808-56BF-465F-984D-973F51D6079F}">
      <dgm:prSet/>
      <dgm:spPr/>
      <dgm:t>
        <a:bodyPr/>
        <a:lstStyle/>
        <a:p>
          <a:endParaRPr lang="de-CH"/>
        </a:p>
      </dgm:t>
    </dgm:pt>
    <dgm:pt modelId="{85D260E8-28C6-499F-B89E-C546A3D6F7FB}" type="sibTrans" cxnId="{9D0B2808-56BF-465F-984D-973F51D6079F}">
      <dgm:prSet/>
      <dgm:spPr/>
      <dgm:t>
        <a:bodyPr/>
        <a:lstStyle/>
        <a:p>
          <a:endParaRPr lang="de-CH"/>
        </a:p>
      </dgm:t>
    </dgm:pt>
    <dgm:pt modelId="{6A54FBD2-65F8-437C-8F07-ECE47A5D3D27}">
      <dgm:prSet phldrT="[Text]"/>
      <dgm:spPr/>
      <dgm:t>
        <a:bodyPr/>
        <a:lstStyle/>
        <a:p>
          <a:r>
            <a:rPr lang="de-CH"/>
            <a:t>Nachteile</a:t>
          </a:r>
        </a:p>
      </dgm:t>
    </dgm:pt>
    <dgm:pt modelId="{2EF4ABF3-7BEF-4311-A032-453276E201AA}" type="parTrans" cxnId="{CD77FDE1-9524-4E23-AC47-CD70D64DA249}">
      <dgm:prSet/>
      <dgm:spPr/>
      <dgm:t>
        <a:bodyPr/>
        <a:lstStyle/>
        <a:p>
          <a:endParaRPr lang="de-CH"/>
        </a:p>
      </dgm:t>
    </dgm:pt>
    <dgm:pt modelId="{BF40E742-8EA7-4DAE-A935-C721ABDE0633}" type="sibTrans" cxnId="{CD77FDE1-9524-4E23-AC47-CD70D64DA249}">
      <dgm:prSet/>
      <dgm:spPr/>
      <dgm:t>
        <a:bodyPr/>
        <a:lstStyle/>
        <a:p>
          <a:endParaRPr lang="de-CH"/>
        </a:p>
      </dgm:t>
    </dgm:pt>
    <dgm:pt modelId="{574EE9A9-0F06-4C9A-B20E-90FEFC53C1AA}">
      <dgm:prSet phldrT="[Text]"/>
      <dgm:spPr/>
      <dgm:t>
        <a:bodyPr/>
        <a:lstStyle/>
        <a:p>
          <a:r>
            <a:rPr lang="de-CH"/>
            <a:t>Testfallerstellung</a:t>
          </a:r>
        </a:p>
      </dgm:t>
    </dgm:pt>
    <dgm:pt modelId="{DC26EE32-714E-462E-B150-801F9F85834E}" type="parTrans" cxnId="{F9F990B5-4D97-4288-81AB-614BC8A6F9BD}">
      <dgm:prSet/>
      <dgm:spPr/>
      <dgm:t>
        <a:bodyPr/>
        <a:lstStyle/>
        <a:p>
          <a:endParaRPr lang="de-CH"/>
        </a:p>
      </dgm:t>
    </dgm:pt>
    <dgm:pt modelId="{D82854F7-4489-4E4C-A068-F6D550E7CECC}" type="sibTrans" cxnId="{F9F990B5-4D97-4288-81AB-614BC8A6F9BD}">
      <dgm:prSet/>
      <dgm:spPr/>
      <dgm:t>
        <a:bodyPr/>
        <a:lstStyle/>
        <a:p>
          <a:endParaRPr lang="de-CH"/>
        </a:p>
      </dgm:t>
    </dgm:pt>
    <dgm:pt modelId="{7199FAC2-B8BF-4F7E-A9FA-8AD3B12B05EA}">
      <dgm:prSet phldrT="[Text]"/>
      <dgm:spPr/>
      <dgm:t>
        <a:bodyPr/>
        <a:lstStyle/>
        <a:p>
          <a:r>
            <a:rPr lang="de-CH"/>
            <a:t> Höher Aufwand</a:t>
          </a:r>
        </a:p>
      </dgm:t>
    </dgm:pt>
    <dgm:pt modelId="{5F7036B1-4C13-412F-AE38-93EBB106B7F6}" type="sibTrans" cxnId="{79FC80FF-E16A-46FA-9734-4E700AF5D552}">
      <dgm:prSet/>
      <dgm:spPr/>
      <dgm:t>
        <a:bodyPr/>
        <a:lstStyle/>
        <a:p>
          <a:endParaRPr lang="de-CH"/>
        </a:p>
      </dgm:t>
    </dgm:pt>
    <dgm:pt modelId="{C1E85978-BFCE-46BC-AF6F-A730AC6860C6}" type="parTrans" cxnId="{79FC80FF-E16A-46FA-9734-4E700AF5D552}">
      <dgm:prSet/>
      <dgm:spPr/>
      <dgm:t>
        <a:bodyPr/>
        <a:lstStyle/>
        <a:p>
          <a:endParaRPr lang="de-CH"/>
        </a:p>
      </dgm:t>
    </dgm:pt>
    <dgm:pt modelId="{44768A91-F861-4E31-A097-4C003BD0A3D9}">
      <dgm:prSet phldrT="[Text]"/>
      <dgm:spPr/>
      <dgm:t>
        <a:bodyPr/>
        <a:lstStyle/>
        <a:p>
          <a:r>
            <a:rPr lang="de-CH"/>
            <a:t>Wartung</a:t>
          </a:r>
        </a:p>
      </dgm:t>
    </dgm:pt>
    <dgm:pt modelId="{AAD50F25-A4CC-4249-89CC-A2E6E5A4E94C}" type="parTrans" cxnId="{C0D52915-A90E-40A2-9F1A-254933D6A0C8}">
      <dgm:prSet/>
      <dgm:spPr/>
      <dgm:t>
        <a:bodyPr/>
        <a:lstStyle/>
        <a:p>
          <a:endParaRPr lang="de-CH"/>
        </a:p>
      </dgm:t>
    </dgm:pt>
    <dgm:pt modelId="{FB688BA2-9717-4ADF-8246-F9E23EFF884E}" type="sibTrans" cxnId="{C0D52915-A90E-40A2-9F1A-254933D6A0C8}">
      <dgm:prSet/>
      <dgm:spPr/>
      <dgm:t>
        <a:bodyPr/>
        <a:lstStyle/>
        <a:p>
          <a:endParaRPr lang="de-CH"/>
        </a:p>
      </dgm:t>
    </dgm:pt>
    <dgm:pt modelId="{2A935037-8ED8-4DE1-B238-1F791A63CC0C}">
      <dgm:prSet/>
      <dgm:spPr/>
      <dgm:t>
        <a:bodyPr/>
        <a:lstStyle/>
        <a:p>
          <a:r>
            <a:rPr lang="de-CH"/>
            <a:t>exakte Wiederholung</a:t>
          </a:r>
        </a:p>
      </dgm:t>
    </dgm:pt>
    <dgm:pt modelId="{66171887-BE62-41C9-A51C-D3D93D9FB9D7}" type="parTrans" cxnId="{7F720EC9-E1F0-4875-B8C5-918C8317C439}">
      <dgm:prSet/>
      <dgm:spPr/>
      <dgm:t>
        <a:bodyPr/>
        <a:lstStyle/>
        <a:p>
          <a:endParaRPr lang="de-CH"/>
        </a:p>
      </dgm:t>
    </dgm:pt>
    <dgm:pt modelId="{4F4B17D6-A42D-4C0C-AFD3-A9D29F352A3A}" type="sibTrans" cxnId="{7F720EC9-E1F0-4875-B8C5-918C8317C439}">
      <dgm:prSet/>
      <dgm:spPr/>
      <dgm:t>
        <a:bodyPr/>
        <a:lstStyle/>
        <a:p>
          <a:endParaRPr lang="de-CH"/>
        </a:p>
      </dgm:t>
    </dgm:pt>
    <dgm:pt modelId="{4CFD0BFF-7BA6-474F-871B-0B85501C2680}">
      <dgm:prSet phldrT="[Text]"/>
      <dgm:spPr/>
      <dgm:t>
        <a:bodyPr/>
        <a:lstStyle/>
        <a:p>
          <a:r>
            <a:rPr lang="de-CH"/>
            <a:t>keine Ermüdung</a:t>
          </a:r>
        </a:p>
      </dgm:t>
    </dgm:pt>
    <dgm:pt modelId="{53AFB989-E313-49A4-8CE7-DF7C7278066A}" type="parTrans" cxnId="{3B9DD1ED-1E22-4E21-98F1-3809F9DFF87E}">
      <dgm:prSet/>
      <dgm:spPr/>
      <dgm:t>
        <a:bodyPr/>
        <a:lstStyle/>
        <a:p>
          <a:endParaRPr lang="de-CH"/>
        </a:p>
      </dgm:t>
    </dgm:pt>
    <dgm:pt modelId="{D666BB04-8711-46CA-934D-F53BC6300CE0}" type="sibTrans" cxnId="{3B9DD1ED-1E22-4E21-98F1-3809F9DFF87E}">
      <dgm:prSet/>
      <dgm:spPr/>
      <dgm:t>
        <a:bodyPr/>
        <a:lstStyle/>
        <a:p>
          <a:endParaRPr lang="de-CH"/>
        </a:p>
      </dgm:t>
    </dgm:pt>
    <dgm:pt modelId="{58B7FD27-72BD-45A7-88F1-48F57401A9B5}">
      <dgm:prSet phldrT="[Text]"/>
      <dgm:spPr/>
      <dgm:t>
        <a:bodyPr/>
        <a:lstStyle/>
        <a:p>
          <a:r>
            <a:rPr lang="de-CH"/>
            <a:t>(zunächst) Höhere Kosten</a:t>
          </a:r>
        </a:p>
      </dgm:t>
    </dgm:pt>
    <dgm:pt modelId="{415FECE8-B3B9-4020-A903-307C512E51B5}" type="parTrans" cxnId="{19AEBE2E-63C1-49EB-A5F8-D42D47B8003D}">
      <dgm:prSet/>
      <dgm:spPr/>
      <dgm:t>
        <a:bodyPr/>
        <a:lstStyle/>
        <a:p>
          <a:endParaRPr lang="de-CH"/>
        </a:p>
      </dgm:t>
    </dgm:pt>
    <dgm:pt modelId="{8B1D6AF4-57A2-4052-9F8F-C4A77FB407DC}" type="sibTrans" cxnId="{19AEBE2E-63C1-49EB-A5F8-D42D47B8003D}">
      <dgm:prSet/>
      <dgm:spPr/>
      <dgm:t>
        <a:bodyPr/>
        <a:lstStyle/>
        <a:p>
          <a:endParaRPr lang="de-CH"/>
        </a:p>
      </dgm:t>
    </dgm:pt>
    <dgm:pt modelId="{F07C0795-9EFF-4D3C-8644-8CB814875EDC}">
      <dgm:prSet/>
      <dgm:spPr/>
      <dgm:t>
        <a:bodyPr/>
        <a:lstStyle/>
        <a:p>
          <a:r>
            <a:rPr lang="de-CH"/>
            <a:t>Grosser Testumfang</a:t>
          </a:r>
        </a:p>
      </dgm:t>
    </dgm:pt>
    <dgm:pt modelId="{799FF58B-5913-48DC-8A20-6DA8BE7693E8}" type="parTrans" cxnId="{A355C7A1-7300-40AC-B69C-FABE56B251C7}">
      <dgm:prSet/>
      <dgm:spPr/>
      <dgm:t>
        <a:bodyPr/>
        <a:lstStyle/>
        <a:p>
          <a:endParaRPr lang="de-CH"/>
        </a:p>
      </dgm:t>
    </dgm:pt>
    <dgm:pt modelId="{86BA1F31-C10F-4CAA-B0FD-22F7D36F56EA}" type="sibTrans" cxnId="{A355C7A1-7300-40AC-B69C-FABE56B251C7}">
      <dgm:prSet/>
      <dgm:spPr/>
      <dgm:t>
        <a:bodyPr/>
        <a:lstStyle/>
        <a:p>
          <a:endParaRPr lang="de-CH"/>
        </a:p>
      </dgm:t>
    </dgm:pt>
    <dgm:pt modelId="{CC25FCEA-0966-4245-94D0-095990324500}">
      <dgm:prSet phldrT="[Text]"/>
      <dgm:spPr/>
      <dgm:t>
        <a:bodyPr/>
        <a:lstStyle/>
        <a:p>
          <a:r>
            <a:rPr lang="de-CH"/>
            <a:t>Anpassung der Tests</a:t>
          </a:r>
        </a:p>
      </dgm:t>
    </dgm:pt>
    <dgm:pt modelId="{5D203567-B452-4B75-9C0F-B941D5DEDFC9}" type="parTrans" cxnId="{33B61F77-424F-4B4B-825F-CC83CB72F39A}">
      <dgm:prSet/>
      <dgm:spPr/>
      <dgm:t>
        <a:bodyPr/>
        <a:lstStyle/>
        <a:p>
          <a:endParaRPr lang="de-CH"/>
        </a:p>
      </dgm:t>
    </dgm:pt>
    <dgm:pt modelId="{A29DD605-DB7E-406E-BD9A-8C3EE3EFEF38}" type="sibTrans" cxnId="{33B61F77-424F-4B4B-825F-CC83CB72F39A}">
      <dgm:prSet/>
      <dgm:spPr/>
      <dgm:t>
        <a:bodyPr/>
        <a:lstStyle/>
        <a:p>
          <a:endParaRPr lang="de-CH"/>
        </a:p>
      </dgm:t>
    </dgm:pt>
    <dgm:pt modelId="{AF47CC4B-79CF-4830-822C-FF46B3F555E3}">
      <dgm:prSet/>
      <dgm:spPr/>
      <dgm:t>
        <a:bodyPr/>
        <a:lstStyle/>
        <a:p>
          <a:r>
            <a:rPr lang="de-CH"/>
            <a:t>Auslastung der Testumgebung</a:t>
          </a:r>
        </a:p>
      </dgm:t>
    </dgm:pt>
    <dgm:pt modelId="{5EE459C4-FE29-4B31-A400-ACE0B15B3BDB}" type="parTrans" cxnId="{E5D3C907-2189-402E-8D2A-C57D73D24BB1}">
      <dgm:prSet/>
      <dgm:spPr/>
      <dgm:t>
        <a:bodyPr/>
        <a:lstStyle/>
        <a:p>
          <a:endParaRPr lang="de-CH"/>
        </a:p>
      </dgm:t>
    </dgm:pt>
    <dgm:pt modelId="{F0091C89-6321-4216-9F94-12F2155C6B68}" type="sibTrans" cxnId="{E5D3C907-2189-402E-8D2A-C57D73D24BB1}">
      <dgm:prSet/>
      <dgm:spPr/>
      <dgm:t>
        <a:bodyPr/>
        <a:lstStyle/>
        <a:p>
          <a:endParaRPr lang="de-CH"/>
        </a:p>
      </dgm:t>
    </dgm:pt>
    <dgm:pt modelId="{63F37383-FB9D-47D9-82D5-ED4C0345C37E}">
      <dgm:prSet/>
      <dgm:spPr/>
      <dgm:t>
        <a:bodyPr/>
        <a:lstStyle/>
        <a:p>
          <a:r>
            <a:rPr lang="de-CH"/>
            <a:t>Viele Testdaten</a:t>
          </a:r>
        </a:p>
      </dgm:t>
    </dgm:pt>
    <dgm:pt modelId="{1048E282-213D-416C-B88A-8F2E6B5F4FED}" type="parTrans" cxnId="{4B96CABD-281A-4FC9-B460-74FD00682689}">
      <dgm:prSet/>
      <dgm:spPr/>
      <dgm:t>
        <a:bodyPr/>
        <a:lstStyle/>
        <a:p>
          <a:endParaRPr lang="de-CH"/>
        </a:p>
      </dgm:t>
    </dgm:pt>
    <dgm:pt modelId="{47BF1AF4-8C61-453C-83BB-465066600D92}" type="sibTrans" cxnId="{4B96CABD-281A-4FC9-B460-74FD00682689}">
      <dgm:prSet/>
      <dgm:spPr/>
      <dgm:t>
        <a:bodyPr/>
        <a:lstStyle/>
        <a:p>
          <a:endParaRPr lang="de-CH"/>
        </a:p>
      </dgm:t>
    </dgm:pt>
    <dgm:pt modelId="{4B88D89C-F3DA-4E38-9D78-F384EC92DE99}">
      <dgm:prSet/>
      <dgm:spPr/>
      <dgm:t>
        <a:bodyPr/>
        <a:lstStyle/>
        <a:p>
          <a:r>
            <a:rPr lang="de-CH"/>
            <a:t>Hohe Ausführungsrate</a:t>
          </a:r>
        </a:p>
      </dgm:t>
    </dgm:pt>
    <dgm:pt modelId="{E62A0E33-517D-4046-9B75-D295C14D83AB}" type="parTrans" cxnId="{89F47258-B58F-4806-96C2-13BF70749D2A}">
      <dgm:prSet/>
      <dgm:spPr/>
      <dgm:t>
        <a:bodyPr/>
        <a:lstStyle/>
        <a:p>
          <a:endParaRPr lang="de-CH"/>
        </a:p>
      </dgm:t>
    </dgm:pt>
    <dgm:pt modelId="{D722DB83-7B00-4DA1-91B4-A2EC96A0E597}" type="sibTrans" cxnId="{89F47258-B58F-4806-96C2-13BF70749D2A}">
      <dgm:prSet/>
      <dgm:spPr/>
      <dgm:t>
        <a:bodyPr/>
        <a:lstStyle/>
        <a:p>
          <a:endParaRPr lang="de-CH"/>
        </a:p>
      </dgm:t>
    </dgm:pt>
    <dgm:pt modelId="{D4A7B683-4418-4B8B-8C5D-577254605E24}">
      <dgm:prSet phldrT="[Text]"/>
      <dgm:spPr/>
      <dgm:t>
        <a:bodyPr/>
        <a:lstStyle/>
        <a:p>
          <a:r>
            <a:rPr lang="de-CH"/>
            <a:t>Test-Workstation</a:t>
          </a:r>
        </a:p>
      </dgm:t>
    </dgm:pt>
    <dgm:pt modelId="{0998B634-326A-4C2F-B025-236737CC7831}" type="parTrans" cxnId="{A72374BD-B776-4562-B668-C044BB2F038F}">
      <dgm:prSet/>
      <dgm:spPr/>
      <dgm:t>
        <a:bodyPr/>
        <a:lstStyle/>
        <a:p>
          <a:endParaRPr lang="de-CH"/>
        </a:p>
      </dgm:t>
    </dgm:pt>
    <dgm:pt modelId="{42941DA8-28F1-4693-8AD6-540DE2A2223A}" type="sibTrans" cxnId="{A72374BD-B776-4562-B668-C044BB2F038F}">
      <dgm:prSet/>
      <dgm:spPr/>
      <dgm:t>
        <a:bodyPr/>
        <a:lstStyle/>
        <a:p>
          <a:endParaRPr lang="de-CH"/>
        </a:p>
      </dgm:t>
    </dgm:pt>
    <dgm:pt modelId="{2C4EED2B-A0C8-4142-9076-FAB21D700EEF}">
      <dgm:prSet phldrT="[Text]"/>
      <dgm:spPr/>
      <dgm:t>
        <a:bodyPr/>
        <a:lstStyle/>
        <a:p>
          <a:r>
            <a:rPr lang="de-CH"/>
            <a:t>Software-Lizenzen</a:t>
          </a:r>
        </a:p>
      </dgm:t>
    </dgm:pt>
    <dgm:pt modelId="{C9F38942-6273-4BB2-AE64-00B5A4474B35}" type="parTrans" cxnId="{E63205DD-F41A-4137-B23A-BFAAFD85F7AA}">
      <dgm:prSet/>
      <dgm:spPr/>
      <dgm:t>
        <a:bodyPr/>
        <a:lstStyle/>
        <a:p>
          <a:endParaRPr lang="de-CH"/>
        </a:p>
      </dgm:t>
    </dgm:pt>
    <dgm:pt modelId="{5ABBB749-7C1B-49D4-A7F4-875D727318F7}" type="sibTrans" cxnId="{E63205DD-F41A-4137-B23A-BFAAFD85F7AA}">
      <dgm:prSet/>
      <dgm:spPr/>
      <dgm:t>
        <a:bodyPr/>
        <a:lstStyle/>
        <a:p>
          <a:endParaRPr lang="de-CH"/>
        </a:p>
      </dgm:t>
    </dgm:pt>
    <dgm:pt modelId="{88E18600-CB9C-4DE9-8169-38563FF0E4D8}">
      <dgm:prSet phldrT="[Text]"/>
      <dgm:spPr/>
      <dgm:t>
        <a:bodyPr/>
        <a:lstStyle/>
        <a:p>
          <a:r>
            <a:rPr lang="de-CH"/>
            <a:t>Aufwand und Nutzen der Automatisierung nicht immer gegeben</a:t>
          </a:r>
        </a:p>
      </dgm:t>
    </dgm:pt>
    <dgm:pt modelId="{F7F6663F-20F6-4170-B5C9-E82980F5305D}" type="parTrans" cxnId="{CDBB1A7F-0901-4E8D-ABD9-8A35D8408A76}">
      <dgm:prSet/>
      <dgm:spPr/>
      <dgm:t>
        <a:bodyPr/>
        <a:lstStyle/>
        <a:p>
          <a:endParaRPr lang="de-CH"/>
        </a:p>
      </dgm:t>
    </dgm:pt>
    <dgm:pt modelId="{1C25F70D-73D9-4E6A-8045-CEBB4203E757}" type="sibTrans" cxnId="{CDBB1A7F-0901-4E8D-ABD9-8A35D8408A76}">
      <dgm:prSet/>
      <dgm:spPr/>
      <dgm:t>
        <a:bodyPr/>
        <a:lstStyle/>
        <a:p>
          <a:endParaRPr lang="de-CH"/>
        </a:p>
      </dgm:t>
    </dgm:pt>
    <dgm:pt modelId="{3DE3F32C-5135-406F-9188-B1E0C8CCC0FD}">
      <dgm:prSet/>
      <dgm:spPr/>
      <dgm:t>
        <a:bodyPr/>
        <a:lstStyle/>
        <a:p>
          <a:r>
            <a:rPr lang="de-CH"/>
            <a:t>langfristige Kosteneinsparung</a:t>
          </a:r>
        </a:p>
      </dgm:t>
    </dgm:pt>
    <dgm:pt modelId="{3EA900D0-985B-478C-BD97-7F0344AD3ADC}" type="parTrans" cxnId="{31220FC0-D61E-4ACB-9089-5D8B8F963711}">
      <dgm:prSet/>
      <dgm:spPr/>
    </dgm:pt>
    <dgm:pt modelId="{107B8679-A00B-41D1-8C66-9722BD732B6C}" type="sibTrans" cxnId="{31220FC0-D61E-4ACB-9089-5D8B8F963711}">
      <dgm:prSet/>
      <dgm:spPr/>
    </dgm:pt>
    <dgm:pt modelId="{3FEB3C2D-92F4-4136-8E25-27768D9D0180}" type="pres">
      <dgm:prSet presAssocID="{87754FA4-4D26-4D32-A177-8EC2F1AF384D}" presName="compositeShape" presStyleCnt="0">
        <dgm:presLayoutVars>
          <dgm:chMax val="2"/>
          <dgm:dir/>
          <dgm:resizeHandles val="exact"/>
        </dgm:presLayoutVars>
      </dgm:prSet>
      <dgm:spPr/>
      <dgm:t>
        <a:bodyPr/>
        <a:lstStyle/>
        <a:p>
          <a:endParaRPr lang="de-CH"/>
        </a:p>
      </dgm:t>
    </dgm:pt>
    <dgm:pt modelId="{1527550B-837A-422D-B9AA-800FE0EBF3F9}" type="pres">
      <dgm:prSet presAssocID="{87754FA4-4D26-4D32-A177-8EC2F1AF384D}" presName="divider" presStyleLbl="fgShp" presStyleIdx="0" presStyleCnt="1"/>
      <dgm:spPr/>
    </dgm:pt>
    <dgm:pt modelId="{082965C3-40BC-4103-93C8-C565BB9DCC34}" type="pres">
      <dgm:prSet presAssocID="{4C4A9C38-85FA-4BA7-83EA-949180D6378E}" presName="downArrow" presStyleLbl="node1" presStyleIdx="0" presStyleCnt="2"/>
      <dgm:spPr/>
    </dgm:pt>
    <dgm:pt modelId="{DA776574-D4FA-43D5-BC78-E43BA2840BB5}" type="pres">
      <dgm:prSet presAssocID="{4C4A9C38-85FA-4BA7-83EA-949180D6378E}" presName="downArrowText" presStyleLbl="revTx" presStyleIdx="0" presStyleCnt="2">
        <dgm:presLayoutVars>
          <dgm:bulletEnabled val="1"/>
        </dgm:presLayoutVars>
      </dgm:prSet>
      <dgm:spPr/>
      <dgm:t>
        <a:bodyPr/>
        <a:lstStyle/>
        <a:p>
          <a:endParaRPr lang="de-CH"/>
        </a:p>
      </dgm:t>
    </dgm:pt>
    <dgm:pt modelId="{D0993C22-C373-48AC-B7F8-DE4801BD1934}" type="pres">
      <dgm:prSet presAssocID="{6A54FBD2-65F8-437C-8F07-ECE47A5D3D27}" presName="upArrow" presStyleLbl="node1" presStyleIdx="1" presStyleCnt="2"/>
      <dgm:spPr/>
    </dgm:pt>
    <dgm:pt modelId="{77D258DE-9D00-432F-807E-E314745FF793}" type="pres">
      <dgm:prSet presAssocID="{6A54FBD2-65F8-437C-8F07-ECE47A5D3D27}" presName="upArrowText" presStyleLbl="revTx" presStyleIdx="1" presStyleCnt="2">
        <dgm:presLayoutVars>
          <dgm:bulletEnabled val="1"/>
        </dgm:presLayoutVars>
      </dgm:prSet>
      <dgm:spPr/>
      <dgm:t>
        <a:bodyPr/>
        <a:lstStyle/>
        <a:p>
          <a:endParaRPr lang="de-CH"/>
        </a:p>
      </dgm:t>
    </dgm:pt>
  </dgm:ptLst>
  <dgm:cxnLst>
    <dgm:cxn modelId="{94BCC0CC-F7D5-476C-9699-2B7D8CB222B6}" type="presOf" srcId="{E2C7940C-94C6-4C1B-84E2-20B1142B3296}" destId="{DA776574-D4FA-43D5-BC78-E43BA2840BB5}" srcOrd="0" destOrd="1" presId="urn:microsoft.com/office/officeart/2005/8/layout/arrow3"/>
    <dgm:cxn modelId="{8EDE2863-EF8D-45F2-973F-EC65B4B9B617}" type="presOf" srcId="{7199FAC2-B8BF-4F7E-A9FA-8AD3B12B05EA}" destId="{77D258DE-9D00-432F-807E-E314745FF793}" srcOrd="0" destOrd="1" presId="urn:microsoft.com/office/officeart/2005/8/layout/arrow3"/>
    <dgm:cxn modelId="{FA71AD5A-F2B5-46DA-A286-E8BF63338386}" type="presOf" srcId="{D4A7B683-4418-4B8B-8C5D-577254605E24}" destId="{77D258DE-9D00-432F-807E-E314745FF793}" srcOrd="0" destOrd="6" presId="urn:microsoft.com/office/officeart/2005/8/layout/arrow3"/>
    <dgm:cxn modelId="{4604318F-CAA6-4067-924A-E70269DA0B70}" type="presOf" srcId="{AF47CC4B-79CF-4830-822C-FF46B3F555E3}" destId="{DA776574-D4FA-43D5-BC78-E43BA2840BB5}" srcOrd="0" destOrd="8" presId="urn:microsoft.com/office/officeart/2005/8/layout/arrow3"/>
    <dgm:cxn modelId="{9D0B2808-56BF-465F-984D-973F51D6079F}" srcId="{4C4A9C38-85FA-4BA7-83EA-949180D6378E}" destId="{625ACDF8-729C-402D-904C-9213F0445DC5}" srcOrd="1" destOrd="0" parTransId="{2AF05039-D4D4-456D-BD6D-B43171B65DF6}" sibTransId="{85D260E8-28C6-499F-B89E-C546A3D6F7FB}"/>
    <dgm:cxn modelId="{3A941E13-B287-4FF4-AA5C-0D5405B0FCF4}" type="presOf" srcId="{58B7FD27-72BD-45A7-88F1-48F57401A9B5}" destId="{77D258DE-9D00-432F-807E-E314745FF793}" srcOrd="0" destOrd="5" presId="urn:microsoft.com/office/officeart/2005/8/layout/arrow3"/>
    <dgm:cxn modelId="{E63205DD-F41A-4137-B23A-BFAAFD85F7AA}" srcId="{58B7FD27-72BD-45A7-88F1-48F57401A9B5}" destId="{2C4EED2B-A0C8-4142-9076-FAB21D700EEF}" srcOrd="1" destOrd="0" parTransId="{C9F38942-6273-4BB2-AE64-00B5A4474B35}" sibTransId="{5ABBB749-7C1B-49D4-A7F4-875D727318F7}"/>
    <dgm:cxn modelId="{A6561BB7-F0A8-4665-87D3-2ECA39AA9BBA}" type="presOf" srcId="{6A54FBD2-65F8-437C-8F07-ECE47A5D3D27}" destId="{77D258DE-9D00-432F-807E-E314745FF793}" srcOrd="0" destOrd="0" presId="urn:microsoft.com/office/officeart/2005/8/layout/arrow3"/>
    <dgm:cxn modelId="{036B42A3-D65D-4670-9DCE-44E65D179C90}" srcId="{87754FA4-4D26-4D32-A177-8EC2F1AF384D}" destId="{4C4A9C38-85FA-4BA7-83EA-949180D6378E}" srcOrd="0" destOrd="0" parTransId="{7CAB20C5-DE34-4A1C-BF21-510355DB0DF5}" sibTransId="{EEA917DD-8ADD-4BA6-BA17-AF8D63DBBAC4}"/>
    <dgm:cxn modelId="{31220FC0-D61E-4ACB-9089-5D8B8F963711}" srcId="{4C4A9C38-85FA-4BA7-83EA-949180D6378E}" destId="{3DE3F32C-5135-406F-9188-B1E0C8CCC0FD}" srcOrd="4" destOrd="0" parTransId="{3EA900D0-985B-478C-BD97-7F0344AD3ADC}" sibTransId="{107B8679-A00B-41D1-8C66-9722BD732B6C}"/>
    <dgm:cxn modelId="{111BD43D-2E31-43FB-A4BC-763416D31386}" type="presOf" srcId="{3DE3F32C-5135-406F-9188-B1E0C8CCC0FD}" destId="{DA776574-D4FA-43D5-BC78-E43BA2840BB5}" srcOrd="0" destOrd="9" presId="urn:microsoft.com/office/officeart/2005/8/layout/arrow3"/>
    <dgm:cxn modelId="{EAD3D70C-B4AD-4685-8C05-BED14109DB98}" type="presOf" srcId="{F07C0795-9EFF-4D3C-8644-8CB814875EDC}" destId="{DA776574-D4FA-43D5-BC78-E43BA2840BB5}" srcOrd="0" destOrd="5" presId="urn:microsoft.com/office/officeart/2005/8/layout/arrow3"/>
    <dgm:cxn modelId="{AC535C35-9492-45F9-A414-6FDEF199C005}" type="presOf" srcId="{44768A91-F861-4E31-A097-4C003BD0A3D9}" destId="{77D258DE-9D00-432F-807E-E314745FF793}" srcOrd="0" destOrd="3" presId="urn:microsoft.com/office/officeart/2005/8/layout/arrow3"/>
    <dgm:cxn modelId="{19AEBE2E-63C1-49EB-A5F8-D42D47B8003D}" srcId="{6A54FBD2-65F8-437C-8F07-ECE47A5D3D27}" destId="{58B7FD27-72BD-45A7-88F1-48F57401A9B5}" srcOrd="1" destOrd="0" parTransId="{415FECE8-B3B9-4020-A903-307C512E51B5}" sibTransId="{8B1D6AF4-57A2-4052-9F8F-C4A77FB407DC}"/>
    <dgm:cxn modelId="{E46A0650-3AE5-42A2-A6B4-0DB3454E6893}" type="presOf" srcId="{87754FA4-4D26-4D32-A177-8EC2F1AF384D}" destId="{3FEB3C2D-92F4-4136-8E25-27768D9D0180}" srcOrd="0" destOrd="0" presId="urn:microsoft.com/office/officeart/2005/8/layout/arrow3"/>
    <dgm:cxn modelId="{89F47258-B58F-4806-96C2-13BF70749D2A}" srcId="{F07C0795-9EFF-4D3C-8644-8CB814875EDC}" destId="{4B88D89C-F3DA-4E38-9D78-F384EC92DE99}" srcOrd="1" destOrd="0" parTransId="{E62A0E33-517D-4046-9B75-D295C14D83AB}" sibTransId="{D722DB83-7B00-4DA1-91B4-A2EC96A0E597}"/>
    <dgm:cxn modelId="{A355C7A1-7300-40AC-B69C-FABE56B251C7}" srcId="{4C4A9C38-85FA-4BA7-83EA-949180D6378E}" destId="{F07C0795-9EFF-4D3C-8644-8CB814875EDC}" srcOrd="2" destOrd="0" parTransId="{799FF58B-5913-48DC-8A20-6DA8BE7693E8}" sibTransId="{86BA1F31-C10F-4CAA-B0FD-22F7D36F56EA}"/>
    <dgm:cxn modelId="{813DC294-7333-454A-86CB-5A5736E42058}" type="presOf" srcId="{2A935037-8ED8-4DE1-B238-1F791A63CC0C}" destId="{DA776574-D4FA-43D5-BC78-E43BA2840BB5}" srcOrd="0" destOrd="4" presId="urn:microsoft.com/office/officeart/2005/8/layout/arrow3"/>
    <dgm:cxn modelId="{4B96CABD-281A-4FC9-B460-74FD00682689}" srcId="{F07C0795-9EFF-4D3C-8644-8CB814875EDC}" destId="{63F37383-FB9D-47D9-82D5-ED4C0345C37E}" srcOrd="0" destOrd="0" parTransId="{1048E282-213D-416C-B88A-8F2E6B5F4FED}" sibTransId="{47BF1AF4-8C61-453C-83BB-465066600D92}"/>
    <dgm:cxn modelId="{79FC80FF-E16A-46FA-9734-4E700AF5D552}" srcId="{6A54FBD2-65F8-437C-8F07-ECE47A5D3D27}" destId="{7199FAC2-B8BF-4F7E-A9FA-8AD3B12B05EA}" srcOrd="0" destOrd="0" parTransId="{C1E85978-BFCE-46BC-AF6F-A730AC6860C6}" sibTransId="{5F7036B1-4C13-412F-AE38-93EBB106B7F6}"/>
    <dgm:cxn modelId="{E734BF04-7C7A-4225-A425-5B5AB637B0C3}" type="presOf" srcId="{574EE9A9-0F06-4C9A-B20E-90FEFC53C1AA}" destId="{77D258DE-9D00-432F-807E-E314745FF793}" srcOrd="0" destOrd="2" presId="urn:microsoft.com/office/officeart/2005/8/layout/arrow3"/>
    <dgm:cxn modelId="{1D69F0E2-D3D4-47B9-A9F2-C956333552DC}" type="presOf" srcId="{4B88D89C-F3DA-4E38-9D78-F384EC92DE99}" destId="{DA776574-D4FA-43D5-BC78-E43BA2840BB5}" srcOrd="0" destOrd="7" presId="urn:microsoft.com/office/officeart/2005/8/layout/arrow3"/>
    <dgm:cxn modelId="{F9F990B5-4D97-4288-81AB-614BC8A6F9BD}" srcId="{7199FAC2-B8BF-4F7E-A9FA-8AD3B12B05EA}" destId="{574EE9A9-0F06-4C9A-B20E-90FEFC53C1AA}" srcOrd="0" destOrd="0" parTransId="{DC26EE32-714E-462E-B150-801F9F85834E}" sibTransId="{D82854F7-4489-4E4C-A068-F6D550E7CECC}"/>
    <dgm:cxn modelId="{AB126E74-7AE0-4CE9-A0C8-B91C6B404953}" type="presOf" srcId="{2C4EED2B-A0C8-4142-9076-FAB21D700EEF}" destId="{77D258DE-9D00-432F-807E-E314745FF793}" srcOrd="0" destOrd="7" presId="urn:microsoft.com/office/officeart/2005/8/layout/arrow3"/>
    <dgm:cxn modelId="{61F37797-23DC-40B9-B5D1-83C59AB6F1A7}" type="presOf" srcId="{CC25FCEA-0966-4245-94D0-095990324500}" destId="{77D258DE-9D00-432F-807E-E314745FF793}" srcOrd="0" destOrd="4" presId="urn:microsoft.com/office/officeart/2005/8/layout/arrow3"/>
    <dgm:cxn modelId="{26044D3E-52D3-4B6F-8A82-6C262565866C}" type="presOf" srcId="{625ACDF8-729C-402D-904C-9213F0445DC5}" destId="{DA776574-D4FA-43D5-BC78-E43BA2840BB5}" srcOrd="0" destOrd="2" presId="urn:microsoft.com/office/officeart/2005/8/layout/arrow3"/>
    <dgm:cxn modelId="{3B9DD1ED-1E22-4E21-98F1-3809F9DFF87E}" srcId="{625ACDF8-729C-402D-904C-9213F0445DC5}" destId="{4CFD0BFF-7BA6-474F-871B-0B85501C2680}" srcOrd="0" destOrd="0" parTransId="{53AFB989-E313-49A4-8CE7-DF7C7278066A}" sibTransId="{D666BB04-8711-46CA-934D-F53BC6300CE0}"/>
    <dgm:cxn modelId="{7A282854-7363-4003-A836-B5603545EF0E}" srcId="{4C4A9C38-85FA-4BA7-83EA-949180D6378E}" destId="{E2C7940C-94C6-4C1B-84E2-20B1142B3296}" srcOrd="0" destOrd="0" parTransId="{9300F5C8-E0EF-4B11-9647-41049F8BEF0D}" sibTransId="{38DA3ACA-2040-40EA-A66D-C93DB78C1D2D}"/>
    <dgm:cxn modelId="{33B61F77-424F-4B4B-825F-CC83CB72F39A}" srcId="{7199FAC2-B8BF-4F7E-A9FA-8AD3B12B05EA}" destId="{CC25FCEA-0966-4245-94D0-095990324500}" srcOrd="2" destOrd="0" parTransId="{5D203567-B452-4B75-9C0F-B941D5DEDFC9}" sibTransId="{A29DD605-DB7E-406E-BD9A-8C3EE3EFEF38}"/>
    <dgm:cxn modelId="{A72374BD-B776-4562-B668-C044BB2F038F}" srcId="{58B7FD27-72BD-45A7-88F1-48F57401A9B5}" destId="{D4A7B683-4418-4B8B-8C5D-577254605E24}" srcOrd="0" destOrd="0" parTransId="{0998B634-326A-4C2F-B025-236737CC7831}" sibTransId="{42941DA8-28F1-4693-8AD6-540DE2A2223A}"/>
    <dgm:cxn modelId="{E5D3C907-2189-402E-8D2A-C57D73D24BB1}" srcId="{4C4A9C38-85FA-4BA7-83EA-949180D6378E}" destId="{AF47CC4B-79CF-4830-822C-FF46B3F555E3}" srcOrd="3" destOrd="0" parTransId="{5EE459C4-FE29-4B31-A400-ACE0B15B3BDB}" sibTransId="{F0091C89-6321-4216-9F94-12F2155C6B68}"/>
    <dgm:cxn modelId="{85A0B581-F278-48F3-A1AF-B8C2F179D9A0}" type="presOf" srcId="{63F37383-FB9D-47D9-82D5-ED4C0345C37E}" destId="{DA776574-D4FA-43D5-BC78-E43BA2840BB5}" srcOrd="0" destOrd="6" presId="urn:microsoft.com/office/officeart/2005/8/layout/arrow3"/>
    <dgm:cxn modelId="{7F720EC9-E1F0-4875-B8C5-918C8317C439}" srcId="{625ACDF8-729C-402D-904C-9213F0445DC5}" destId="{2A935037-8ED8-4DE1-B238-1F791A63CC0C}" srcOrd="1" destOrd="0" parTransId="{66171887-BE62-41C9-A51C-D3D93D9FB9D7}" sibTransId="{4F4B17D6-A42D-4C0C-AFD3-A9D29F352A3A}"/>
    <dgm:cxn modelId="{CD77FDE1-9524-4E23-AC47-CD70D64DA249}" srcId="{87754FA4-4D26-4D32-A177-8EC2F1AF384D}" destId="{6A54FBD2-65F8-437C-8F07-ECE47A5D3D27}" srcOrd="1" destOrd="0" parTransId="{2EF4ABF3-7BEF-4311-A032-453276E201AA}" sibTransId="{BF40E742-8EA7-4DAE-A935-C721ABDE0633}"/>
    <dgm:cxn modelId="{14C17A6B-C40D-4B49-8D20-F029500D9156}" type="presOf" srcId="{88E18600-CB9C-4DE9-8169-38563FF0E4D8}" destId="{77D258DE-9D00-432F-807E-E314745FF793}" srcOrd="0" destOrd="8" presId="urn:microsoft.com/office/officeart/2005/8/layout/arrow3"/>
    <dgm:cxn modelId="{CDBB1A7F-0901-4E8D-ABD9-8A35D8408A76}" srcId="{6A54FBD2-65F8-437C-8F07-ECE47A5D3D27}" destId="{88E18600-CB9C-4DE9-8169-38563FF0E4D8}" srcOrd="2" destOrd="0" parTransId="{F7F6663F-20F6-4170-B5C9-E82980F5305D}" sibTransId="{1C25F70D-73D9-4E6A-8045-CEBB4203E757}"/>
    <dgm:cxn modelId="{AFFE3D5B-4BE9-4464-B6C0-BEF9F2D7C48D}" type="presOf" srcId="{4CFD0BFF-7BA6-474F-871B-0B85501C2680}" destId="{DA776574-D4FA-43D5-BC78-E43BA2840BB5}" srcOrd="0" destOrd="3" presId="urn:microsoft.com/office/officeart/2005/8/layout/arrow3"/>
    <dgm:cxn modelId="{8AE8A75A-D18C-432D-9525-E1280AAB3275}" type="presOf" srcId="{4C4A9C38-85FA-4BA7-83EA-949180D6378E}" destId="{DA776574-D4FA-43D5-BC78-E43BA2840BB5}" srcOrd="0" destOrd="0" presId="urn:microsoft.com/office/officeart/2005/8/layout/arrow3"/>
    <dgm:cxn modelId="{C0D52915-A90E-40A2-9F1A-254933D6A0C8}" srcId="{7199FAC2-B8BF-4F7E-A9FA-8AD3B12B05EA}" destId="{44768A91-F861-4E31-A097-4C003BD0A3D9}" srcOrd="1" destOrd="0" parTransId="{AAD50F25-A4CC-4249-89CC-A2E6E5A4E94C}" sibTransId="{FB688BA2-9717-4ADF-8246-F9E23EFF884E}"/>
    <dgm:cxn modelId="{18814DF3-1867-4A87-82C5-D37272937E3E}" type="presParOf" srcId="{3FEB3C2D-92F4-4136-8E25-27768D9D0180}" destId="{1527550B-837A-422D-B9AA-800FE0EBF3F9}" srcOrd="0" destOrd="0" presId="urn:microsoft.com/office/officeart/2005/8/layout/arrow3"/>
    <dgm:cxn modelId="{44DF9538-FB2F-4AB2-8A83-9C9C6B27E8FA}" type="presParOf" srcId="{3FEB3C2D-92F4-4136-8E25-27768D9D0180}" destId="{082965C3-40BC-4103-93C8-C565BB9DCC34}" srcOrd="1" destOrd="0" presId="urn:microsoft.com/office/officeart/2005/8/layout/arrow3"/>
    <dgm:cxn modelId="{1E0241D9-3A91-4F47-B41F-9CAD58951B93}" type="presParOf" srcId="{3FEB3C2D-92F4-4136-8E25-27768D9D0180}" destId="{DA776574-D4FA-43D5-BC78-E43BA2840BB5}" srcOrd="2" destOrd="0" presId="urn:microsoft.com/office/officeart/2005/8/layout/arrow3"/>
    <dgm:cxn modelId="{ED8162C9-AC41-41A5-A47E-C6F89DF8D6CD}" type="presParOf" srcId="{3FEB3C2D-92F4-4136-8E25-27768D9D0180}" destId="{D0993C22-C373-48AC-B7F8-DE4801BD1934}" srcOrd="3" destOrd="0" presId="urn:microsoft.com/office/officeart/2005/8/layout/arrow3"/>
    <dgm:cxn modelId="{BAF8FB75-A02A-4509-BF59-982EF96C88D5}" type="presParOf" srcId="{3FEB3C2D-92F4-4136-8E25-27768D9D0180}" destId="{77D258DE-9D00-432F-807E-E314745FF793}" srcOrd="4" destOrd="0" presId="urn:microsoft.com/office/officeart/2005/8/layout/arrow3"/>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C23FC1B-1E54-4348-80A5-CC815EFC54AC}"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de-CH"/>
        </a:p>
      </dgm:t>
    </dgm:pt>
    <dgm:pt modelId="{36E10BBA-405C-409F-81E4-0327EF34269D}">
      <dgm:prSet phldrT="[Text]"/>
      <dgm:spPr/>
      <dgm:t>
        <a:bodyPr/>
        <a:lstStyle/>
        <a:p>
          <a:r>
            <a:rPr lang="de-CH"/>
            <a:t>Suche</a:t>
          </a:r>
        </a:p>
      </dgm:t>
    </dgm:pt>
    <dgm:pt modelId="{921B9DDC-2DA2-4B99-A236-689289695FBB}" type="parTrans" cxnId="{39BCC532-E764-48E3-A060-28254FE265A8}">
      <dgm:prSet/>
      <dgm:spPr/>
      <dgm:t>
        <a:bodyPr/>
        <a:lstStyle/>
        <a:p>
          <a:endParaRPr lang="de-CH"/>
        </a:p>
      </dgm:t>
    </dgm:pt>
    <dgm:pt modelId="{E08B7809-4DDB-4507-8A47-FB4A3C6C8195}" type="sibTrans" cxnId="{39BCC532-E764-48E3-A060-28254FE265A8}">
      <dgm:prSet/>
      <dgm:spPr/>
      <dgm:t>
        <a:bodyPr/>
        <a:lstStyle/>
        <a:p>
          <a:endParaRPr lang="de-CH"/>
        </a:p>
      </dgm:t>
    </dgm:pt>
    <dgm:pt modelId="{D352F38A-8461-466D-AB36-9B46A743CC7B}">
      <dgm:prSet/>
      <dgm:spPr/>
      <dgm:t>
        <a:bodyPr/>
        <a:lstStyle/>
        <a:p>
          <a:r>
            <a:rPr lang="de-CH"/>
            <a:t>Kunde verwalten</a:t>
          </a:r>
        </a:p>
      </dgm:t>
    </dgm:pt>
    <dgm:pt modelId="{8067D153-E8ED-4718-90D3-A0B2F9073919}" type="parTrans" cxnId="{DD57ECD1-3C1F-40EF-9E87-7F6F9B5A9D52}">
      <dgm:prSet/>
      <dgm:spPr/>
      <dgm:t>
        <a:bodyPr/>
        <a:lstStyle/>
        <a:p>
          <a:endParaRPr lang="de-CH"/>
        </a:p>
      </dgm:t>
    </dgm:pt>
    <dgm:pt modelId="{3056D83C-C0D4-4017-B547-AA67CF9983A4}" type="sibTrans" cxnId="{DD57ECD1-3C1F-40EF-9E87-7F6F9B5A9D52}">
      <dgm:prSet/>
      <dgm:spPr/>
      <dgm:t>
        <a:bodyPr/>
        <a:lstStyle/>
        <a:p>
          <a:endParaRPr lang="de-CH"/>
        </a:p>
      </dgm:t>
    </dgm:pt>
    <dgm:pt modelId="{80723894-D22B-46B3-B316-D96037F244EB}">
      <dgm:prSet/>
      <dgm:spPr/>
      <dgm:t>
        <a:bodyPr/>
        <a:lstStyle/>
        <a:p>
          <a:r>
            <a:rPr lang="de-CH"/>
            <a:t>anlegen</a:t>
          </a:r>
        </a:p>
      </dgm:t>
    </dgm:pt>
    <dgm:pt modelId="{6D4AE524-A247-4204-B533-F1A19DC46E1A}" type="parTrans" cxnId="{FACB1C22-2B37-48A2-87B0-1925FC611574}">
      <dgm:prSet/>
      <dgm:spPr/>
      <dgm:t>
        <a:bodyPr/>
        <a:lstStyle/>
        <a:p>
          <a:endParaRPr lang="de-CH"/>
        </a:p>
      </dgm:t>
    </dgm:pt>
    <dgm:pt modelId="{5207F5B3-3977-44F4-B0B2-28090815760A}" type="sibTrans" cxnId="{FACB1C22-2B37-48A2-87B0-1925FC611574}">
      <dgm:prSet/>
      <dgm:spPr/>
      <dgm:t>
        <a:bodyPr/>
        <a:lstStyle/>
        <a:p>
          <a:endParaRPr lang="de-CH"/>
        </a:p>
      </dgm:t>
    </dgm:pt>
    <dgm:pt modelId="{2EB6F3DC-F44B-492F-A9FC-CD8D2CC2FC63}">
      <dgm:prSet/>
      <dgm:spPr/>
      <dgm:t>
        <a:bodyPr/>
        <a:lstStyle/>
        <a:p>
          <a:r>
            <a:rPr lang="de-CH"/>
            <a:t>ändern</a:t>
          </a:r>
        </a:p>
      </dgm:t>
    </dgm:pt>
    <dgm:pt modelId="{BF5D05C1-68CE-4ED9-8CB2-D72E910E6544}" type="parTrans" cxnId="{60445019-2A06-4BFD-BDD5-F4DFDEBF8F14}">
      <dgm:prSet/>
      <dgm:spPr/>
      <dgm:t>
        <a:bodyPr/>
        <a:lstStyle/>
        <a:p>
          <a:endParaRPr lang="de-CH"/>
        </a:p>
      </dgm:t>
    </dgm:pt>
    <dgm:pt modelId="{0DFED62B-2C08-42B4-9350-3C0B2C44A812}" type="sibTrans" cxnId="{60445019-2A06-4BFD-BDD5-F4DFDEBF8F14}">
      <dgm:prSet/>
      <dgm:spPr/>
      <dgm:t>
        <a:bodyPr/>
        <a:lstStyle/>
        <a:p>
          <a:endParaRPr lang="de-CH"/>
        </a:p>
      </dgm:t>
    </dgm:pt>
    <dgm:pt modelId="{B1E664BF-9404-4028-A0E7-751A80FCC719}">
      <dgm:prSet/>
      <dgm:spPr/>
      <dgm:t>
        <a:bodyPr/>
        <a:lstStyle/>
        <a:p>
          <a:r>
            <a:rPr lang="de-CH"/>
            <a:t>kündigen</a:t>
          </a:r>
        </a:p>
      </dgm:t>
    </dgm:pt>
    <dgm:pt modelId="{E153B9B4-B2E3-47EC-AB7F-CD289089F7C6}" type="parTrans" cxnId="{1FA32319-46AE-4DAF-8EAA-F852C2A2A65E}">
      <dgm:prSet/>
      <dgm:spPr/>
      <dgm:t>
        <a:bodyPr/>
        <a:lstStyle/>
        <a:p>
          <a:endParaRPr lang="de-CH"/>
        </a:p>
      </dgm:t>
    </dgm:pt>
    <dgm:pt modelId="{6E6A4CAF-A601-4B5D-986E-D96B689BE74E}" type="sibTrans" cxnId="{1FA32319-46AE-4DAF-8EAA-F852C2A2A65E}">
      <dgm:prSet/>
      <dgm:spPr/>
      <dgm:t>
        <a:bodyPr/>
        <a:lstStyle/>
        <a:p>
          <a:endParaRPr lang="de-CH"/>
        </a:p>
      </dgm:t>
    </dgm:pt>
    <dgm:pt modelId="{540D19A2-A6E7-4BEA-BB16-678BBAC6C733}">
      <dgm:prSet/>
      <dgm:spPr/>
      <dgm:t>
        <a:bodyPr/>
        <a:lstStyle/>
        <a:p>
          <a:r>
            <a:rPr lang="de-CH"/>
            <a:t>löschen</a:t>
          </a:r>
        </a:p>
      </dgm:t>
    </dgm:pt>
    <dgm:pt modelId="{49B877B3-5E45-4FA7-8B28-3E300CD5E871}" type="parTrans" cxnId="{D1D12D3C-4D2C-478F-8D0C-B8B90A7DFB09}">
      <dgm:prSet/>
      <dgm:spPr/>
      <dgm:t>
        <a:bodyPr/>
        <a:lstStyle/>
        <a:p>
          <a:endParaRPr lang="de-CH"/>
        </a:p>
      </dgm:t>
    </dgm:pt>
    <dgm:pt modelId="{10558ABF-D34C-4F42-A745-52125A1D3CB2}" type="sibTrans" cxnId="{D1D12D3C-4D2C-478F-8D0C-B8B90A7DFB09}">
      <dgm:prSet/>
      <dgm:spPr/>
      <dgm:t>
        <a:bodyPr/>
        <a:lstStyle/>
        <a:p>
          <a:endParaRPr lang="de-CH"/>
        </a:p>
      </dgm:t>
    </dgm:pt>
    <dgm:pt modelId="{DA48361E-3FB6-43DE-9866-249E28086496}">
      <dgm:prSet/>
      <dgm:spPr/>
      <dgm:t>
        <a:bodyPr/>
        <a:lstStyle/>
        <a:p>
          <a:r>
            <a:rPr lang="de-CH"/>
            <a:t>Standort verwalten</a:t>
          </a:r>
        </a:p>
      </dgm:t>
    </dgm:pt>
    <dgm:pt modelId="{60F57ED0-1E16-4765-A282-0814F510708A}" type="parTrans" cxnId="{86D4F5D5-9343-4443-8CEC-00D494576BDC}">
      <dgm:prSet/>
      <dgm:spPr/>
      <dgm:t>
        <a:bodyPr/>
        <a:lstStyle/>
        <a:p>
          <a:endParaRPr lang="de-CH"/>
        </a:p>
      </dgm:t>
    </dgm:pt>
    <dgm:pt modelId="{BE340C38-3A9E-42C6-A2EA-7583B2D23410}" type="sibTrans" cxnId="{86D4F5D5-9343-4443-8CEC-00D494576BDC}">
      <dgm:prSet/>
      <dgm:spPr/>
      <dgm:t>
        <a:bodyPr/>
        <a:lstStyle/>
        <a:p>
          <a:endParaRPr lang="de-CH"/>
        </a:p>
      </dgm:t>
    </dgm:pt>
    <dgm:pt modelId="{13B5FE8D-E848-449F-AB22-BBDE58EA7873}">
      <dgm:prSet/>
      <dgm:spPr/>
      <dgm:t>
        <a:bodyPr/>
        <a:lstStyle/>
        <a:p>
          <a:r>
            <a:rPr lang="de-CH"/>
            <a:t>anlegen</a:t>
          </a:r>
        </a:p>
      </dgm:t>
    </dgm:pt>
    <dgm:pt modelId="{A4FE8A02-F742-4B11-9451-B47339F47FCF}" type="parTrans" cxnId="{78B7490E-251D-4D2C-BC9D-DB063F249F77}">
      <dgm:prSet/>
      <dgm:spPr/>
      <dgm:t>
        <a:bodyPr/>
        <a:lstStyle/>
        <a:p>
          <a:endParaRPr lang="de-CH"/>
        </a:p>
      </dgm:t>
    </dgm:pt>
    <dgm:pt modelId="{3538EDAF-C1D6-4589-805A-D8DF628AFE2A}" type="sibTrans" cxnId="{78B7490E-251D-4D2C-BC9D-DB063F249F77}">
      <dgm:prSet/>
      <dgm:spPr/>
      <dgm:t>
        <a:bodyPr/>
        <a:lstStyle/>
        <a:p>
          <a:endParaRPr lang="de-CH"/>
        </a:p>
      </dgm:t>
    </dgm:pt>
    <dgm:pt modelId="{8ECCBA4E-226E-4FFF-B258-DB1FF7EFA49A}">
      <dgm:prSet/>
      <dgm:spPr/>
      <dgm:t>
        <a:bodyPr/>
        <a:lstStyle/>
        <a:p>
          <a:r>
            <a:rPr lang="de-CH"/>
            <a:t>ändern</a:t>
          </a:r>
        </a:p>
      </dgm:t>
    </dgm:pt>
    <dgm:pt modelId="{9816E0A8-1DDC-445A-8E17-3723FCA79771}" type="parTrans" cxnId="{C11F019A-0248-4093-B921-D36CEA943390}">
      <dgm:prSet/>
      <dgm:spPr/>
      <dgm:t>
        <a:bodyPr/>
        <a:lstStyle/>
        <a:p>
          <a:endParaRPr lang="de-CH"/>
        </a:p>
      </dgm:t>
    </dgm:pt>
    <dgm:pt modelId="{E57E0057-C5BB-4879-ACD0-DA1AA89F7D3C}" type="sibTrans" cxnId="{C11F019A-0248-4093-B921-D36CEA943390}">
      <dgm:prSet/>
      <dgm:spPr/>
      <dgm:t>
        <a:bodyPr/>
        <a:lstStyle/>
        <a:p>
          <a:endParaRPr lang="de-CH"/>
        </a:p>
      </dgm:t>
    </dgm:pt>
    <dgm:pt modelId="{FE5B6329-DB3F-4C9A-89C9-8DA36D1D2CDC}">
      <dgm:prSet/>
      <dgm:spPr/>
      <dgm:t>
        <a:bodyPr/>
        <a:lstStyle/>
        <a:p>
          <a:r>
            <a:rPr lang="de-CH"/>
            <a:t>löschen</a:t>
          </a:r>
        </a:p>
      </dgm:t>
    </dgm:pt>
    <dgm:pt modelId="{7398B928-D746-4A0A-BEA0-809CB63933C2}" type="parTrans" cxnId="{C7CD79FD-AC11-4635-B739-A0911DEC2FA1}">
      <dgm:prSet/>
      <dgm:spPr/>
      <dgm:t>
        <a:bodyPr/>
        <a:lstStyle/>
        <a:p>
          <a:endParaRPr lang="de-CH"/>
        </a:p>
      </dgm:t>
    </dgm:pt>
    <dgm:pt modelId="{15A9346D-06E4-4402-AB1D-890C4D708631}" type="sibTrans" cxnId="{C7CD79FD-AC11-4635-B739-A0911DEC2FA1}">
      <dgm:prSet/>
      <dgm:spPr/>
      <dgm:t>
        <a:bodyPr/>
        <a:lstStyle/>
        <a:p>
          <a:endParaRPr lang="de-CH"/>
        </a:p>
      </dgm:t>
    </dgm:pt>
    <dgm:pt modelId="{585A32D0-A813-44D5-868A-E5A24F5BEB62}">
      <dgm:prSet/>
      <dgm:spPr/>
      <dgm:t>
        <a:bodyPr/>
        <a:lstStyle/>
        <a:p>
          <a:r>
            <a:rPr lang="de-CH"/>
            <a:t>Terminal verwalten</a:t>
          </a:r>
        </a:p>
      </dgm:t>
    </dgm:pt>
    <dgm:pt modelId="{836C4221-337B-4767-8AEB-D6BA8F275B27}" type="parTrans" cxnId="{47523852-9A18-433B-A5A6-D8234A93B51A}">
      <dgm:prSet/>
      <dgm:spPr/>
      <dgm:t>
        <a:bodyPr/>
        <a:lstStyle/>
        <a:p>
          <a:endParaRPr lang="de-CH"/>
        </a:p>
      </dgm:t>
    </dgm:pt>
    <dgm:pt modelId="{48A4F281-EE85-469B-B82A-2FC825491E3B}" type="sibTrans" cxnId="{47523852-9A18-433B-A5A6-D8234A93B51A}">
      <dgm:prSet/>
      <dgm:spPr/>
      <dgm:t>
        <a:bodyPr/>
        <a:lstStyle/>
        <a:p>
          <a:endParaRPr lang="de-CH"/>
        </a:p>
      </dgm:t>
    </dgm:pt>
    <dgm:pt modelId="{B80721E6-8757-4B68-9433-FE14F5A3534A}">
      <dgm:prSet/>
      <dgm:spPr/>
      <dgm:t>
        <a:bodyPr/>
        <a:lstStyle/>
        <a:p>
          <a:r>
            <a:rPr lang="de-CH"/>
            <a:t>anlegen</a:t>
          </a:r>
        </a:p>
      </dgm:t>
    </dgm:pt>
    <dgm:pt modelId="{A64A3794-D496-4238-B409-A2342659CA0F}" type="parTrans" cxnId="{C53579CD-B3FA-4DB2-A921-D598C206657D}">
      <dgm:prSet/>
      <dgm:spPr/>
      <dgm:t>
        <a:bodyPr/>
        <a:lstStyle/>
        <a:p>
          <a:endParaRPr lang="de-CH"/>
        </a:p>
      </dgm:t>
    </dgm:pt>
    <dgm:pt modelId="{33B0CCA4-C8DC-437F-83D7-82FD48092542}" type="sibTrans" cxnId="{C53579CD-B3FA-4DB2-A921-D598C206657D}">
      <dgm:prSet/>
      <dgm:spPr/>
      <dgm:t>
        <a:bodyPr/>
        <a:lstStyle/>
        <a:p>
          <a:endParaRPr lang="de-CH"/>
        </a:p>
      </dgm:t>
    </dgm:pt>
    <dgm:pt modelId="{654C579C-84EA-441F-A86F-145F5C21FC90}">
      <dgm:prSet/>
      <dgm:spPr/>
      <dgm:t>
        <a:bodyPr/>
        <a:lstStyle/>
        <a:p>
          <a:r>
            <a:rPr lang="de-CH"/>
            <a:t>ändern</a:t>
          </a:r>
        </a:p>
      </dgm:t>
    </dgm:pt>
    <dgm:pt modelId="{2B304C9F-EFC1-4962-AD85-D31C299A8A82}" type="parTrans" cxnId="{0D9DBD29-E814-4E38-8CBE-28282674051F}">
      <dgm:prSet/>
      <dgm:spPr/>
      <dgm:t>
        <a:bodyPr/>
        <a:lstStyle/>
        <a:p>
          <a:endParaRPr lang="de-CH"/>
        </a:p>
      </dgm:t>
    </dgm:pt>
    <dgm:pt modelId="{0C458008-5654-4356-BB5E-886D6C792021}" type="sibTrans" cxnId="{0D9DBD29-E814-4E38-8CBE-28282674051F}">
      <dgm:prSet/>
      <dgm:spPr/>
      <dgm:t>
        <a:bodyPr/>
        <a:lstStyle/>
        <a:p>
          <a:endParaRPr lang="de-CH"/>
        </a:p>
      </dgm:t>
    </dgm:pt>
    <dgm:pt modelId="{7646BF15-B982-4DFA-984A-14F8035B228B}">
      <dgm:prSet/>
      <dgm:spPr/>
      <dgm:t>
        <a:bodyPr/>
        <a:lstStyle/>
        <a:p>
          <a:r>
            <a:rPr lang="de-CH"/>
            <a:t>löschen</a:t>
          </a:r>
        </a:p>
      </dgm:t>
    </dgm:pt>
    <dgm:pt modelId="{24F59969-6270-4F7C-B6C8-89BD7D2CBB8F}" type="parTrans" cxnId="{337F7F97-21D3-48F5-8D63-7D2D110ADA32}">
      <dgm:prSet/>
      <dgm:spPr/>
      <dgm:t>
        <a:bodyPr/>
        <a:lstStyle/>
        <a:p>
          <a:endParaRPr lang="de-CH"/>
        </a:p>
      </dgm:t>
    </dgm:pt>
    <dgm:pt modelId="{00EEADDD-F6FD-4195-9596-6DE24EC9B1A7}" type="sibTrans" cxnId="{337F7F97-21D3-48F5-8D63-7D2D110ADA32}">
      <dgm:prSet/>
      <dgm:spPr/>
      <dgm:t>
        <a:bodyPr/>
        <a:lstStyle/>
        <a:p>
          <a:endParaRPr lang="de-CH"/>
        </a:p>
      </dgm:t>
    </dgm:pt>
    <dgm:pt modelId="{93375728-F770-489D-A09D-19CE1F106096}">
      <dgm:prSet/>
      <dgm:spPr/>
      <dgm:t>
        <a:bodyPr/>
        <a:lstStyle/>
        <a:p>
          <a:r>
            <a:rPr lang="de-CH"/>
            <a:t>kündigen</a:t>
          </a:r>
        </a:p>
      </dgm:t>
    </dgm:pt>
    <dgm:pt modelId="{E27DD61D-374F-4066-95DF-F94B7E5B1D99}" type="parTrans" cxnId="{F6084D0C-C133-45ED-9F2E-7854C03EBEB8}">
      <dgm:prSet/>
      <dgm:spPr/>
      <dgm:t>
        <a:bodyPr/>
        <a:lstStyle/>
        <a:p>
          <a:endParaRPr lang="de-CH"/>
        </a:p>
      </dgm:t>
    </dgm:pt>
    <dgm:pt modelId="{79D3615F-6E60-4B9D-9E9C-1AD3FB026354}" type="sibTrans" cxnId="{F6084D0C-C133-45ED-9F2E-7854C03EBEB8}">
      <dgm:prSet/>
      <dgm:spPr/>
      <dgm:t>
        <a:bodyPr/>
        <a:lstStyle/>
        <a:p>
          <a:endParaRPr lang="de-CH"/>
        </a:p>
      </dgm:t>
    </dgm:pt>
    <dgm:pt modelId="{7D9DD744-948A-4064-9B83-4034EF827D3F}">
      <dgm:prSet/>
      <dgm:spPr/>
      <dgm:t>
        <a:bodyPr/>
        <a:lstStyle/>
        <a:p>
          <a:r>
            <a:rPr lang="de-CH"/>
            <a:t>Brand vom Terminal verwalten</a:t>
          </a:r>
        </a:p>
      </dgm:t>
    </dgm:pt>
    <dgm:pt modelId="{694512FF-5409-40FB-BD0C-466E8A31E0F6}" type="parTrans" cxnId="{E6194501-78D5-4D5E-BCCD-C9511F597DD0}">
      <dgm:prSet/>
      <dgm:spPr/>
      <dgm:t>
        <a:bodyPr/>
        <a:lstStyle/>
        <a:p>
          <a:endParaRPr lang="de-CH"/>
        </a:p>
      </dgm:t>
    </dgm:pt>
    <dgm:pt modelId="{182E7FC1-D86C-4877-BECE-2FE0B4C061AC}" type="sibTrans" cxnId="{E6194501-78D5-4D5E-BCCD-C9511F597DD0}">
      <dgm:prSet/>
      <dgm:spPr/>
      <dgm:t>
        <a:bodyPr/>
        <a:lstStyle/>
        <a:p>
          <a:endParaRPr lang="de-CH"/>
        </a:p>
      </dgm:t>
    </dgm:pt>
    <dgm:pt modelId="{421400B9-E6E6-423B-82D6-7EE4CF0FD477}">
      <dgm:prSet/>
      <dgm:spPr/>
      <dgm:t>
        <a:bodyPr/>
        <a:lstStyle/>
        <a:p>
          <a:r>
            <a:rPr lang="de-CH"/>
            <a:t>anlegen</a:t>
          </a:r>
        </a:p>
      </dgm:t>
    </dgm:pt>
    <dgm:pt modelId="{9B0E8A05-0043-4C4E-BE3E-823B4F72E6A0}" type="parTrans" cxnId="{5606AF40-1609-4C01-B55C-40F796755B6D}">
      <dgm:prSet/>
      <dgm:spPr/>
      <dgm:t>
        <a:bodyPr/>
        <a:lstStyle/>
        <a:p>
          <a:endParaRPr lang="de-CH"/>
        </a:p>
      </dgm:t>
    </dgm:pt>
    <dgm:pt modelId="{F696F5F2-9DDF-4BF5-A5B4-6B3BF88B3276}" type="sibTrans" cxnId="{5606AF40-1609-4C01-B55C-40F796755B6D}">
      <dgm:prSet/>
      <dgm:spPr/>
      <dgm:t>
        <a:bodyPr/>
        <a:lstStyle/>
        <a:p>
          <a:endParaRPr lang="de-CH"/>
        </a:p>
      </dgm:t>
    </dgm:pt>
    <dgm:pt modelId="{4B2FEF99-E465-44D3-BA79-23A12DB7D4D9}">
      <dgm:prSet/>
      <dgm:spPr/>
      <dgm:t>
        <a:bodyPr/>
        <a:lstStyle/>
        <a:p>
          <a:r>
            <a:rPr lang="de-CH"/>
            <a:t>ändern</a:t>
          </a:r>
        </a:p>
      </dgm:t>
    </dgm:pt>
    <dgm:pt modelId="{B8389E8E-14B5-443E-A72D-EE722D108EDC}" type="parTrans" cxnId="{653AA3E2-0713-4D3D-8F97-2397AA725631}">
      <dgm:prSet/>
      <dgm:spPr/>
      <dgm:t>
        <a:bodyPr/>
        <a:lstStyle/>
        <a:p>
          <a:endParaRPr lang="de-CH"/>
        </a:p>
      </dgm:t>
    </dgm:pt>
    <dgm:pt modelId="{4A448397-C2AB-4FB6-A7D2-C517F37D9B85}" type="sibTrans" cxnId="{653AA3E2-0713-4D3D-8F97-2397AA725631}">
      <dgm:prSet/>
      <dgm:spPr/>
      <dgm:t>
        <a:bodyPr/>
        <a:lstStyle/>
        <a:p>
          <a:endParaRPr lang="de-CH"/>
        </a:p>
      </dgm:t>
    </dgm:pt>
    <dgm:pt modelId="{764F780E-BD78-41C1-BB54-13A97D3D6789}">
      <dgm:prSet/>
      <dgm:spPr/>
      <dgm:t>
        <a:bodyPr/>
        <a:lstStyle/>
        <a:p>
          <a:r>
            <a:rPr lang="de-CH"/>
            <a:t>löschen</a:t>
          </a:r>
        </a:p>
      </dgm:t>
    </dgm:pt>
    <dgm:pt modelId="{8A20DB7A-BDA5-4C18-9DC5-34A1DFE124E5}" type="parTrans" cxnId="{AEEF1E79-E247-4A48-9FDC-6F17A7EDB9A4}">
      <dgm:prSet/>
      <dgm:spPr/>
      <dgm:t>
        <a:bodyPr/>
        <a:lstStyle/>
        <a:p>
          <a:endParaRPr lang="de-CH"/>
        </a:p>
      </dgm:t>
    </dgm:pt>
    <dgm:pt modelId="{08B613F4-A0A0-4C50-8B55-6F381FDED2B5}" type="sibTrans" cxnId="{AEEF1E79-E247-4A48-9FDC-6F17A7EDB9A4}">
      <dgm:prSet/>
      <dgm:spPr/>
      <dgm:t>
        <a:bodyPr/>
        <a:lstStyle/>
        <a:p>
          <a:endParaRPr lang="de-CH"/>
        </a:p>
      </dgm:t>
    </dgm:pt>
    <dgm:pt modelId="{C4CE735D-1550-418E-83DE-24D06EC73836}">
      <dgm:prSet/>
      <dgm:spPr/>
      <dgm:t>
        <a:bodyPr/>
        <a:lstStyle/>
        <a:p>
          <a:r>
            <a:rPr lang="de-CH"/>
            <a:t>Administration</a:t>
          </a:r>
        </a:p>
      </dgm:t>
    </dgm:pt>
    <dgm:pt modelId="{DFFC937A-C674-4BFB-A9FF-3B243DE2C139}" type="parTrans" cxnId="{3399E631-91BC-40C0-9D11-2E09FA79B949}">
      <dgm:prSet/>
      <dgm:spPr/>
      <dgm:t>
        <a:bodyPr/>
        <a:lstStyle/>
        <a:p>
          <a:endParaRPr lang="de-CH"/>
        </a:p>
      </dgm:t>
    </dgm:pt>
    <dgm:pt modelId="{BAE1623D-750E-4398-AF64-D1ABB333E5C7}" type="sibTrans" cxnId="{3399E631-91BC-40C0-9D11-2E09FA79B949}">
      <dgm:prSet/>
      <dgm:spPr/>
      <dgm:t>
        <a:bodyPr/>
        <a:lstStyle/>
        <a:p>
          <a:endParaRPr lang="de-CH"/>
        </a:p>
      </dgm:t>
    </dgm:pt>
    <dgm:pt modelId="{9D42BF43-0023-4305-8928-2C513990F47B}">
      <dgm:prSet/>
      <dgm:spPr/>
      <dgm:t>
        <a:bodyPr/>
        <a:lstStyle/>
        <a:p>
          <a:r>
            <a:rPr lang="de-CH"/>
            <a:t>Ticketing</a:t>
          </a:r>
        </a:p>
      </dgm:t>
    </dgm:pt>
    <dgm:pt modelId="{4D4D540B-E272-4FDC-989E-090877E2446B}" type="parTrans" cxnId="{73148008-A46F-4410-97FC-64B327C445D0}">
      <dgm:prSet/>
      <dgm:spPr/>
      <dgm:t>
        <a:bodyPr/>
        <a:lstStyle/>
        <a:p>
          <a:endParaRPr lang="de-CH"/>
        </a:p>
      </dgm:t>
    </dgm:pt>
    <dgm:pt modelId="{89ECC58D-E4B7-4100-A28B-87CCE6D8FD24}" type="sibTrans" cxnId="{73148008-A46F-4410-97FC-64B327C445D0}">
      <dgm:prSet/>
      <dgm:spPr/>
      <dgm:t>
        <a:bodyPr/>
        <a:lstStyle/>
        <a:p>
          <a:endParaRPr lang="de-CH"/>
        </a:p>
      </dgm:t>
    </dgm:pt>
    <dgm:pt modelId="{791184E2-BB6F-49BF-976E-8E9E68EBB0C5}">
      <dgm:prSet/>
      <dgm:spPr/>
      <dgm:t>
        <a:bodyPr/>
        <a:lstStyle/>
        <a:p>
          <a:r>
            <a:rPr lang="de-CH"/>
            <a:t>Statistik</a:t>
          </a:r>
        </a:p>
      </dgm:t>
    </dgm:pt>
    <dgm:pt modelId="{274D7B9E-9DD4-4955-88DF-A970B7A02943}" type="parTrans" cxnId="{40ACC765-965A-4E93-8695-5659E0052F8F}">
      <dgm:prSet/>
      <dgm:spPr/>
      <dgm:t>
        <a:bodyPr/>
        <a:lstStyle/>
        <a:p>
          <a:endParaRPr lang="de-CH"/>
        </a:p>
      </dgm:t>
    </dgm:pt>
    <dgm:pt modelId="{BD7BA3D7-6568-42FC-BBC4-91AA6F3518B9}" type="sibTrans" cxnId="{40ACC765-965A-4E93-8695-5659E0052F8F}">
      <dgm:prSet/>
      <dgm:spPr/>
      <dgm:t>
        <a:bodyPr/>
        <a:lstStyle/>
        <a:p>
          <a:endParaRPr lang="de-CH"/>
        </a:p>
      </dgm:t>
    </dgm:pt>
    <dgm:pt modelId="{11998D2E-30C3-48A7-AFD6-DE829FE8DF7D}">
      <dgm:prSet/>
      <dgm:spPr/>
      <dgm:t>
        <a:bodyPr/>
        <a:lstStyle/>
        <a:p>
          <a:r>
            <a:rPr lang="de-CH"/>
            <a:t>Report</a:t>
          </a:r>
        </a:p>
      </dgm:t>
    </dgm:pt>
    <dgm:pt modelId="{F155AD0F-0FDA-4CE7-AC6D-FA73416A4DCF}" type="parTrans" cxnId="{0143AEA0-8C2D-4329-8CB4-365332565371}">
      <dgm:prSet/>
      <dgm:spPr/>
      <dgm:t>
        <a:bodyPr/>
        <a:lstStyle/>
        <a:p>
          <a:endParaRPr lang="de-CH"/>
        </a:p>
      </dgm:t>
    </dgm:pt>
    <dgm:pt modelId="{41CAAB2B-9BDA-4F60-829E-9C705342B552}" type="sibTrans" cxnId="{0143AEA0-8C2D-4329-8CB4-365332565371}">
      <dgm:prSet/>
      <dgm:spPr/>
      <dgm:t>
        <a:bodyPr/>
        <a:lstStyle/>
        <a:p>
          <a:endParaRPr lang="de-CH"/>
        </a:p>
      </dgm:t>
    </dgm:pt>
    <dgm:pt modelId="{C074502B-882E-438B-8418-8A694D863068}">
      <dgm:prSet/>
      <dgm:spPr/>
      <dgm:t>
        <a:bodyPr/>
        <a:lstStyle/>
        <a:p>
          <a:r>
            <a:rPr lang="de-CH"/>
            <a:t>Rechteverwaltung</a:t>
          </a:r>
        </a:p>
      </dgm:t>
    </dgm:pt>
    <dgm:pt modelId="{84F2290A-9BFE-43D1-BB75-5F0491B35863}" type="parTrans" cxnId="{34A3459B-30E0-4FF6-9AA1-DC150089F196}">
      <dgm:prSet/>
      <dgm:spPr/>
      <dgm:t>
        <a:bodyPr/>
        <a:lstStyle/>
        <a:p>
          <a:endParaRPr lang="de-CH"/>
        </a:p>
      </dgm:t>
    </dgm:pt>
    <dgm:pt modelId="{F30D1C49-89E3-4C62-9E76-F9A27231F017}" type="sibTrans" cxnId="{34A3459B-30E0-4FF6-9AA1-DC150089F196}">
      <dgm:prSet/>
      <dgm:spPr/>
      <dgm:t>
        <a:bodyPr/>
        <a:lstStyle/>
        <a:p>
          <a:endParaRPr lang="de-CH"/>
        </a:p>
      </dgm:t>
    </dgm:pt>
    <dgm:pt modelId="{795F6BB6-9C9F-4C36-A74C-62F43D41D1DD}">
      <dgm:prSet/>
      <dgm:spPr/>
      <dgm:t>
        <a:bodyPr/>
        <a:lstStyle/>
        <a:p>
          <a:r>
            <a:rPr lang="de-CH"/>
            <a:t>de-/aktivieren</a:t>
          </a:r>
        </a:p>
      </dgm:t>
    </dgm:pt>
    <dgm:pt modelId="{0C19B178-104A-4438-B9A7-4DD97B81A025}" type="parTrans" cxnId="{474E6D09-4F74-482A-A760-40F4B67FA427}">
      <dgm:prSet/>
      <dgm:spPr/>
      <dgm:t>
        <a:bodyPr/>
        <a:lstStyle/>
        <a:p>
          <a:endParaRPr lang="de-CH"/>
        </a:p>
      </dgm:t>
    </dgm:pt>
    <dgm:pt modelId="{78D865D7-6CBD-410F-BC47-9F66AD95C1DA}" type="sibTrans" cxnId="{474E6D09-4F74-482A-A760-40F4B67FA427}">
      <dgm:prSet/>
      <dgm:spPr/>
      <dgm:t>
        <a:bodyPr/>
        <a:lstStyle/>
        <a:p>
          <a:endParaRPr lang="de-CH"/>
        </a:p>
      </dgm:t>
    </dgm:pt>
    <dgm:pt modelId="{B1DBB050-5A1F-42C3-9AEB-17CFCF1F3B6B}">
      <dgm:prSet phldrT="[Text]"/>
      <dgm:spPr/>
      <dgm:t>
        <a:bodyPr/>
        <a:lstStyle/>
        <a:p>
          <a:r>
            <a:rPr lang="de-CH"/>
            <a:t>Terminal</a:t>
          </a:r>
        </a:p>
      </dgm:t>
    </dgm:pt>
    <dgm:pt modelId="{9FEC3849-C62E-4042-9BF5-1B43AD63096B}" type="parTrans" cxnId="{8E39E76A-AD36-4CBD-B618-F7345C090A9E}">
      <dgm:prSet/>
      <dgm:spPr/>
      <dgm:t>
        <a:bodyPr/>
        <a:lstStyle/>
        <a:p>
          <a:endParaRPr lang="de-CH"/>
        </a:p>
      </dgm:t>
    </dgm:pt>
    <dgm:pt modelId="{54D9F77B-D191-4E9F-82E4-7ACE40CE5011}" type="sibTrans" cxnId="{8E39E76A-AD36-4CBD-B618-F7345C090A9E}">
      <dgm:prSet/>
      <dgm:spPr/>
      <dgm:t>
        <a:bodyPr/>
        <a:lstStyle/>
        <a:p>
          <a:endParaRPr lang="de-CH"/>
        </a:p>
      </dgm:t>
    </dgm:pt>
    <dgm:pt modelId="{C1E3269C-B3E8-4B64-BB76-29E1ED73F8C8}">
      <dgm:prSet phldrT="[Text]"/>
      <dgm:spPr/>
      <dgm:t>
        <a:bodyPr/>
        <a:lstStyle/>
        <a:p>
          <a:r>
            <a:rPr lang="de-CH"/>
            <a:t>Kunde</a:t>
          </a:r>
        </a:p>
      </dgm:t>
    </dgm:pt>
    <dgm:pt modelId="{97AD7371-C793-45DD-8C7E-60EAA0491A64}" type="parTrans" cxnId="{CE16F33B-7160-4CF8-BD98-6C5305836228}">
      <dgm:prSet/>
      <dgm:spPr/>
      <dgm:t>
        <a:bodyPr/>
        <a:lstStyle/>
        <a:p>
          <a:endParaRPr lang="de-CH"/>
        </a:p>
      </dgm:t>
    </dgm:pt>
    <dgm:pt modelId="{53C874D8-97FE-42FC-AE0E-48144A36C433}" type="sibTrans" cxnId="{CE16F33B-7160-4CF8-BD98-6C5305836228}">
      <dgm:prSet/>
      <dgm:spPr/>
      <dgm:t>
        <a:bodyPr/>
        <a:lstStyle/>
        <a:p>
          <a:endParaRPr lang="de-CH"/>
        </a:p>
      </dgm:t>
    </dgm:pt>
    <dgm:pt modelId="{A8D53696-68B3-4D95-849A-8BD86B79C1B8}">
      <dgm:prSet phldrT="[Text]"/>
      <dgm:spPr/>
      <dgm:t>
        <a:bodyPr/>
        <a:lstStyle/>
        <a:p>
          <a:r>
            <a:rPr lang="de-CH"/>
            <a:t>Benutzer</a:t>
          </a:r>
        </a:p>
      </dgm:t>
    </dgm:pt>
    <dgm:pt modelId="{BFFE826F-BAEA-4C6E-8CC3-762883C3D35B}" type="parTrans" cxnId="{DCEACB4D-45C4-4194-862C-6733D2675146}">
      <dgm:prSet/>
      <dgm:spPr/>
      <dgm:t>
        <a:bodyPr/>
        <a:lstStyle/>
        <a:p>
          <a:endParaRPr lang="de-CH"/>
        </a:p>
      </dgm:t>
    </dgm:pt>
    <dgm:pt modelId="{9758BBD9-26A3-4336-B47B-5DF512CB3F53}" type="sibTrans" cxnId="{DCEACB4D-45C4-4194-862C-6733D2675146}">
      <dgm:prSet/>
      <dgm:spPr/>
      <dgm:t>
        <a:bodyPr/>
        <a:lstStyle/>
        <a:p>
          <a:endParaRPr lang="de-CH"/>
        </a:p>
      </dgm:t>
    </dgm:pt>
    <dgm:pt modelId="{1C63E02F-0794-4EA7-A7E7-859E8E0467D8}">
      <dgm:prSet phldrT="[Text]"/>
      <dgm:spPr/>
      <dgm:t>
        <a:bodyPr/>
        <a:lstStyle/>
        <a:p>
          <a:r>
            <a:rPr lang="de-CH"/>
            <a:t>Standort</a:t>
          </a:r>
        </a:p>
      </dgm:t>
    </dgm:pt>
    <dgm:pt modelId="{32854313-630E-4CD3-B518-B470E7722CCB}" type="parTrans" cxnId="{5A82CD6F-77B5-41FA-A89D-6415F1CBC695}">
      <dgm:prSet/>
      <dgm:spPr/>
      <dgm:t>
        <a:bodyPr/>
        <a:lstStyle/>
        <a:p>
          <a:endParaRPr lang="de-CH"/>
        </a:p>
      </dgm:t>
    </dgm:pt>
    <dgm:pt modelId="{7F2B04B8-513F-412E-B1A4-F5B0D0486425}" type="sibTrans" cxnId="{5A82CD6F-77B5-41FA-A89D-6415F1CBC695}">
      <dgm:prSet/>
      <dgm:spPr/>
      <dgm:t>
        <a:bodyPr/>
        <a:lstStyle/>
        <a:p>
          <a:endParaRPr lang="de-CH"/>
        </a:p>
      </dgm:t>
    </dgm:pt>
    <dgm:pt modelId="{20D4DF9C-0D42-46D0-9B0D-24142D18E382}">
      <dgm:prSet phldrT="[Text]"/>
      <dgm:spPr/>
      <dgm:t>
        <a:bodyPr/>
        <a:lstStyle/>
        <a:p>
          <a:r>
            <a:rPr lang="de-CH"/>
            <a:t>Benutzerverwaltung</a:t>
          </a:r>
        </a:p>
      </dgm:t>
    </dgm:pt>
    <dgm:pt modelId="{62778FEE-AF13-4776-9934-0B1332E43318}" type="parTrans" cxnId="{68CB53D5-99FE-4444-91CB-7B1379B3DBD1}">
      <dgm:prSet/>
      <dgm:spPr/>
      <dgm:t>
        <a:bodyPr/>
        <a:lstStyle/>
        <a:p>
          <a:endParaRPr lang="de-CH"/>
        </a:p>
      </dgm:t>
    </dgm:pt>
    <dgm:pt modelId="{62A0D727-0456-4285-B5FD-4F43FB046B00}" type="sibTrans" cxnId="{68CB53D5-99FE-4444-91CB-7B1379B3DBD1}">
      <dgm:prSet/>
      <dgm:spPr/>
      <dgm:t>
        <a:bodyPr/>
        <a:lstStyle/>
        <a:p>
          <a:endParaRPr lang="de-CH"/>
        </a:p>
      </dgm:t>
    </dgm:pt>
    <dgm:pt modelId="{AD9774BC-2731-45C1-BC0B-6C0170D3A230}">
      <dgm:prSet/>
      <dgm:spPr/>
      <dgm:t>
        <a:bodyPr/>
        <a:lstStyle/>
        <a:p>
          <a:r>
            <a:rPr lang="de-CH"/>
            <a:t>Anmelden</a:t>
          </a:r>
        </a:p>
      </dgm:t>
    </dgm:pt>
    <dgm:pt modelId="{FEE187E4-3D39-46AB-AF14-9A9FC9DB5719}" type="parTrans" cxnId="{6AB94B0B-94C3-4177-9AB8-CF618A21F0A6}">
      <dgm:prSet/>
      <dgm:spPr/>
      <dgm:t>
        <a:bodyPr/>
        <a:lstStyle/>
        <a:p>
          <a:endParaRPr lang="de-CH"/>
        </a:p>
      </dgm:t>
    </dgm:pt>
    <dgm:pt modelId="{0EEDAF3F-502D-414E-BE34-25BD0213973F}" type="sibTrans" cxnId="{6AB94B0B-94C3-4177-9AB8-CF618A21F0A6}">
      <dgm:prSet/>
      <dgm:spPr/>
      <dgm:t>
        <a:bodyPr/>
        <a:lstStyle/>
        <a:p>
          <a:endParaRPr lang="de-CH"/>
        </a:p>
      </dgm:t>
    </dgm:pt>
    <dgm:pt modelId="{DBE57A56-A133-4784-ABE2-7C0648C0E2B4}">
      <dgm:prSet/>
      <dgm:spPr/>
      <dgm:t>
        <a:bodyPr/>
        <a:lstStyle/>
        <a:p>
          <a:r>
            <a:rPr lang="de-CH"/>
            <a:t>Abmelden</a:t>
          </a:r>
        </a:p>
      </dgm:t>
    </dgm:pt>
    <dgm:pt modelId="{636E7BE2-0F2C-4ABB-83B0-F05947DCE53F}" type="parTrans" cxnId="{F49C6F97-D380-4599-B0CA-A14CE29CCB33}">
      <dgm:prSet/>
      <dgm:spPr/>
      <dgm:t>
        <a:bodyPr/>
        <a:lstStyle/>
        <a:p>
          <a:endParaRPr lang="de-CH"/>
        </a:p>
      </dgm:t>
    </dgm:pt>
    <dgm:pt modelId="{1602CF99-93C6-4AEF-9F50-A028689122BD}" type="sibTrans" cxnId="{F49C6F97-D380-4599-B0CA-A14CE29CCB33}">
      <dgm:prSet/>
      <dgm:spPr/>
      <dgm:t>
        <a:bodyPr/>
        <a:lstStyle/>
        <a:p>
          <a:endParaRPr lang="de-CH"/>
        </a:p>
      </dgm:t>
    </dgm:pt>
    <dgm:pt modelId="{18EAEB05-F63E-4611-AD0F-4B72F04396DC}">
      <dgm:prSet/>
      <dgm:spPr/>
      <dgm:t>
        <a:bodyPr/>
        <a:lstStyle/>
        <a:p>
          <a:r>
            <a:rPr lang="de-CH"/>
            <a:t>Passwort ändern</a:t>
          </a:r>
        </a:p>
      </dgm:t>
    </dgm:pt>
    <dgm:pt modelId="{5E9A9BDD-A809-4F98-B679-0927B6BA6A02}" type="parTrans" cxnId="{B9898F0E-BCB1-4ED9-BBC9-7931B72C83D0}">
      <dgm:prSet/>
      <dgm:spPr/>
      <dgm:t>
        <a:bodyPr/>
        <a:lstStyle/>
        <a:p>
          <a:endParaRPr lang="de-CH"/>
        </a:p>
      </dgm:t>
    </dgm:pt>
    <dgm:pt modelId="{3E7A111F-FAFE-4EC5-90B6-7055AD636347}" type="sibTrans" cxnId="{B9898F0E-BCB1-4ED9-BBC9-7931B72C83D0}">
      <dgm:prSet/>
      <dgm:spPr/>
      <dgm:t>
        <a:bodyPr/>
        <a:lstStyle/>
        <a:p>
          <a:endParaRPr lang="de-CH"/>
        </a:p>
      </dgm:t>
    </dgm:pt>
    <dgm:pt modelId="{A703AC4A-0746-414A-BAFC-FF6D12202153}">
      <dgm:prSet/>
      <dgm:spPr/>
      <dgm:t>
        <a:bodyPr/>
        <a:lstStyle/>
        <a:p>
          <a:r>
            <a:rPr lang="de-CH"/>
            <a:t>Benutzerdaten bearbeiten</a:t>
          </a:r>
        </a:p>
      </dgm:t>
    </dgm:pt>
    <dgm:pt modelId="{B9AC3664-661B-4105-AED4-92FE8A0D42AC}" type="parTrans" cxnId="{7A43759A-53DC-45DA-B78E-F4A8A12DC1C9}">
      <dgm:prSet/>
      <dgm:spPr/>
      <dgm:t>
        <a:bodyPr/>
        <a:lstStyle/>
        <a:p>
          <a:endParaRPr lang="de-CH"/>
        </a:p>
      </dgm:t>
    </dgm:pt>
    <dgm:pt modelId="{58E61146-EE10-4CD8-B107-5AE20DEE8A3F}" type="sibTrans" cxnId="{7A43759A-53DC-45DA-B78E-F4A8A12DC1C9}">
      <dgm:prSet/>
      <dgm:spPr/>
      <dgm:t>
        <a:bodyPr/>
        <a:lstStyle/>
        <a:p>
          <a:endParaRPr lang="de-CH"/>
        </a:p>
      </dgm:t>
    </dgm:pt>
    <dgm:pt modelId="{515E6025-2969-4A0E-9CA0-32E4A7436CD2}" type="pres">
      <dgm:prSet presAssocID="{7C23FC1B-1E54-4348-80A5-CC815EFC54AC}" presName="diagram" presStyleCnt="0">
        <dgm:presLayoutVars>
          <dgm:chPref val="1"/>
          <dgm:dir/>
          <dgm:animOne val="branch"/>
          <dgm:animLvl val="lvl"/>
          <dgm:resizeHandles val="exact"/>
        </dgm:presLayoutVars>
      </dgm:prSet>
      <dgm:spPr/>
      <dgm:t>
        <a:bodyPr/>
        <a:lstStyle/>
        <a:p>
          <a:endParaRPr lang="de-CH"/>
        </a:p>
      </dgm:t>
    </dgm:pt>
    <dgm:pt modelId="{AA26175F-25B5-4E2A-9C44-700701201FB5}" type="pres">
      <dgm:prSet presAssocID="{36E10BBA-405C-409F-81E4-0327EF34269D}" presName="root1" presStyleCnt="0"/>
      <dgm:spPr/>
    </dgm:pt>
    <dgm:pt modelId="{475F34B2-2933-4CD7-BF1A-5D4B02613648}" type="pres">
      <dgm:prSet presAssocID="{36E10BBA-405C-409F-81E4-0327EF34269D}" presName="LevelOneTextNode" presStyleLbl="node0" presStyleIdx="0" presStyleCnt="8">
        <dgm:presLayoutVars>
          <dgm:chPref val="3"/>
        </dgm:presLayoutVars>
      </dgm:prSet>
      <dgm:spPr/>
      <dgm:t>
        <a:bodyPr/>
        <a:lstStyle/>
        <a:p>
          <a:endParaRPr lang="de-CH"/>
        </a:p>
      </dgm:t>
    </dgm:pt>
    <dgm:pt modelId="{8610926B-D611-455E-807E-E5ACC109B28A}" type="pres">
      <dgm:prSet presAssocID="{36E10BBA-405C-409F-81E4-0327EF34269D}" presName="level2hierChild" presStyleCnt="0"/>
      <dgm:spPr/>
    </dgm:pt>
    <dgm:pt modelId="{AAAB9AAE-9BEF-4F78-B9E2-85F37EB67287}" type="pres">
      <dgm:prSet presAssocID="{9FEC3849-C62E-4042-9BF5-1B43AD63096B}" presName="conn2-1" presStyleLbl="parChTrans1D2" presStyleIdx="0" presStyleCnt="14"/>
      <dgm:spPr/>
      <dgm:t>
        <a:bodyPr/>
        <a:lstStyle/>
        <a:p>
          <a:endParaRPr lang="de-DE"/>
        </a:p>
      </dgm:t>
    </dgm:pt>
    <dgm:pt modelId="{BEBAD1C6-06B1-468A-851A-DCBDF4CAFFEC}" type="pres">
      <dgm:prSet presAssocID="{9FEC3849-C62E-4042-9BF5-1B43AD63096B}" presName="connTx" presStyleLbl="parChTrans1D2" presStyleIdx="0" presStyleCnt="14"/>
      <dgm:spPr/>
      <dgm:t>
        <a:bodyPr/>
        <a:lstStyle/>
        <a:p>
          <a:endParaRPr lang="de-DE"/>
        </a:p>
      </dgm:t>
    </dgm:pt>
    <dgm:pt modelId="{AA671724-FD7B-4C9B-A3AC-8C3B49BA5635}" type="pres">
      <dgm:prSet presAssocID="{B1DBB050-5A1F-42C3-9AEB-17CFCF1F3B6B}" presName="root2" presStyleCnt="0"/>
      <dgm:spPr/>
    </dgm:pt>
    <dgm:pt modelId="{013DB99D-18A6-4BD5-9A3E-2245FC81E3AB}" type="pres">
      <dgm:prSet presAssocID="{B1DBB050-5A1F-42C3-9AEB-17CFCF1F3B6B}" presName="LevelTwoTextNode" presStyleLbl="node2" presStyleIdx="0" presStyleCnt="14">
        <dgm:presLayoutVars>
          <dgm:chPref val="3"/>
        </dgm:presLayoutVars>
      </dgm:prSet>
      <dgm:spPr/>
      <dgm:t>
        <a:bodyPr/>
        <a:lstStyle/>
        <a:p>
          <a:endParaRPr lang="de-CH"/>
        </a:p>
      </dgm:t>
    </dgm:pt>
    <dgm:pt modelId="{A2DFD1F6-7740-419A-92F1-EBE7F62AFE73}" type="pres">
      <dgm:prSet presAssocID="{B1DBB050-5A1F-42C3-9AEB-17CFCF1F3B6B}" presName="level3hierChild" presStyleCnt="0"/>
      <dgm:spPr/>
    </dgm:pt>
    <dgm:pt modelId="{E13904B8-EB5B-458F-8E05-B1E47F60A9F1}" type="pres">
      <dgm:prSet presAssocID="{97AD7371-C793-45DD-8C7E-60EAA0491A64}" presName="conn2-1" presStyleLbl="parChTrans1D2" presStyleIdx="1" presStyleCnt="14"/>
      <dgm:spPr/>
      <dgm:t>
        <a:bodyPr/>
        <a:lstStyle/>
        <a:p>
          <a:endParaRPr lang="de-DE"/>
        </a:p>
      </dgm:t>
    </dgm:pt>
    <dgm:pt modelId="{7BBDD910-0C77-451B-8C04-5BFF7F318574}" type="pres">
      <dgm:prSet presAssocID="{97AD7371-C793-45DD-8C7E-60EAA0491A64}" presName="connTx" presStyleLbl="parChTrans1D2" presStyleIdx="1" presStyleCnt="14"/>
      <dgm:spPr/>
      <dgm:t>
        <a:bodyPr/>
        <a:lstStyle/>
        <a:p>
          <a:endParaRPr lang="de-DE"/>
        </a:p>
      </dgm:t>
    </dgm:pt>
    <dgm:pt modelId="{5FF2132B-C077-4F1D-BA5F-2EFA2F80C095}" type="pres">
      <dgm:prSet presAssocID="{C1E3269C-B3E8-4B64-BB76-29E1ED73F8C8}" presName="root2" presStyleCnt="0"/>
      <dgm:spPr/>
    </dgm:pt>
    <dgm:pt modelId="{8D3E830C-5EDF-45EB-9F19-DE169BD8DDD3}" type="pres">
      <dgm:prSet presAssocID="{C1E3269C-B3E8-4B64-BB76-29E1ED73F8C8}" presName="LevelTwoTextNode" presStyleLbl="node2" presStyleIdx="1" presStyleCnt="14">
        <dgm:presLayoutVars>
          <dgm:chPref val="3"/>
        </dgm:presLayoutVars>
      </dgm:prSet>
      <dgm:spPr/>
      <dgm:t>
        <a:bodyPr/>
        <a:lstStyle/>
        <a:p>
          <a:endParaRPr lang="de-CH"/>
        </a:p>
      </dgm:t>
    </dgm:pt>
    <dgm:pt modelId="{730B03EF-B998-4FD9-8990-D38D1FA8974D}" type="pres">
      <dgm:prSet presAssocID="{C1E3269C-B3E8-4B64-BB76-29E1ED73F8C8}" presName="level3hierChild" presStyleCnt="0"/>
      <dgm:spPr/>
    </dgm:pt>
    <dgm:pt modelId="{E5852303-45A1-462C-97AD-FD1DDB2D5C10}" type="pres">
      <dgm:prSet presAssocID="{BFFE826F-BAEA-4C6E-8CC3-762883C3D35B}" presName="conn2-1" presStyleLbl="parChTrans1D2" presStyleIdx="2" presStyleCnt="14"/>
      <dgm:spPr/>
      <dgm:t>
        <a:bodyPr/>
        <a:lstStyle/>
        <a:p>
          <a:endParaRPr lang="de-DE"/>
        </a:p>
      </dgm:t>
    </dgm:pt>
    <dgm:pt modelId="{1C029F97-EA76-4907-8DE9-FD731BBFFCA6}" type="pres">
      <dgm:prSet presAssocID="{BFFE826F-BAEA-4C6E-8CC3-762883C3D35B}" presName="connTx" presStyleLbl="parChTrans1D2" presStyleIdx="2" presStyleCnt="14"/>
      <dgm:spPr/>
      <dgm:t>
        <a:bodyPr/>
        <a:lstStyle/>
        <a:p>
          <a:endParaRPr lang="de-DE"/>
        </a:p>
      </dgm:t>
    </dgm:pt>
    <dgm:pt modelId="{EBC49A48-2E63-4432-A8FC-1585126A0091}" type="pres">
      <dgm:prSet presAssocID="{A8D53696-68B3-4D95-849A-8BD86B79C1B8}" presName="root2" presStyleCnt="0"/>
      <dgm:spPr/>
    </dgm:pt>
    <dgm:pt modelId="{E2267BCD-FE95-457E-96D1-230977EA617B}" type="pres">
      <dgm:prSet presAssocID="{A8D53696-68B3-4D95-849A-8BD86B79C1B8}" presName="LevelTwoTextNode" presStyleLbl="node2" presStyleIdx="2" presStyleCnt="14">
        <dgm:presLayoutVars>
          <dgm:chPref val="3"/>
        </dgm:presLayoutVars>
      </dgm:prSet>
      <dgm:spPr/>
      <dgm:t>
        <a:bodyPr/>
        <a:lstStyle/>
        <a:p>
          <a:endParaRPr lang="de-CH"/>
        </a:p>
      </dgm:t>
    </dgm:pt>
    <dgm:pt modelId="{726020AC-BACB-4A9E-8CB1-6F56D0B9859D}" type="pres">
      <dgm:prSet presAssocID="{A8D53696-68B3-4D95-849A-8BD86B79C1B8}" presName="level3hierChild" presStyleCnt="0"/>
      <dgm:spPr/>
    </dgm:pt>
    <dgm:pt modelId="{64E68C36-EA50-4B1E-A052-B78414680635}" type="pres">
      <dgm:prSet presAssocID="{32854313-630E-4CD3-B518-B470E7722CCB}" presName="conn2-1" presStyleLbl="parChTrans1D2" presStyleIdx="3" presStyleCnt="14"/>
      <dgm:spPr/>
      <dgm:t>
        <a:bodyPr/>
        <a:lstStyle/>
        <a:p>
          <a:endParaRPr lang="de-DE"/>
        </a:p>
      </dgm:t>
    </dgm:pt>
    <dgm:pt modelId="{1FE80F1C-A1E5-402F-93D6-8885B163AF7D}" type="pres">
      <dgm:prSet presAssocID="{32854313-630E-4CD3-B518-B470E7722CCB}" presName="connTx" presStyleLbl="parChTrans1D2" presStyleIdx="3" presStyleCnt="14"/>
      <dgm:spPr/>
      <dgm:t>
        <a:bodyPr/>
        <a:lstStyle/>
        <a:p>
          <a:endParaRPr lang="de-DE"/>
        </a:p>
      </dgm:t>
    </dgm:pt>
    <dgm:pt modelId="{A7B39709-CC6D-415E-864E-DC6650E1E667}" type="pres">
      <dgm:prSet presAssocID="{1C63E02F-0794-4EA7-A7E7-859E8E0467D8}" presName="root2" presStyleCnt="0"/>
      <dgm:spPr/>
    </dgm:pt>
    <dgm:pt modelId="{B4B44123-A272-4657-A21C-B6AA0390F06B}" type="pres">
      <dgm:prSet presAssocID="{1C63E02F-0794-4EA7-A7E7-859E8E0467D8}" presName="LevelTwoTextNode" presStyleLbl="node2" presStyleIdx="3" presStyleCnt="14">
        <dgm:presLayoutVars>
          <dgm:chPref val="3"/>
        </dgm:presLayoutVars>
      </dgm:prSet>
      <dgm:spPr/>
      <dgm:t>
        <a:bodyPr/>
        <a:lstStyle/>
        <a:p>
          <a:endParaRPr lang="de-CH"/>
        </a:p>
      </dgm:t>
    </dgm:pt>
    <dgm:pt modelId="{8BA1D763-C98D-47E7-85AA-DB76140F043E}" type="pres">
      <dgm:prSet presAssocID="{1C63E02F-0794-4EA7-A7E7-859E8E0467D8}" presName="level3hierChild" presStyleCnt="0"/>
      <dgm:spPr/>
    </dgm:pt>
    <dgm:pt modelId="{396276B3-9060-4A07-A149-2C473856FBAF}" type="pres">
      <dgm:prSet presAssocID="{D352F38A-8461-466D-AB36-9B46A743CC7B}" presName="root1" presStyleCnt="0"/>
      <dgm:spPr/>
    </dgm:pt>
    <dgm:pt modelId="{73FE55E4-997E-4B28-A260-2AC65989A3DC}" type="pres">
      <dgm:prSet presAssocID="{D352F38A-8461-466D-AB36-9B46A743CC7B}" presName="LevelOneTextNode" presStyleLbl="node0" presStyleIdx="1" presStyleCnt="8">
        <dgm:presLayoutVars>
          <dgm:chPref val="3"/>
        </dgm:presLayoutVars>
      </dgm:prSet>
      <dgm:spPr/>
      <dgm:t>
        <a:bodyPr/>
        <a:lstStyle/>
        <a:p>
          <a:endParaRPr lang="de-CH"/>
        </a:p>
      </dgm:t>
    </dgm:pt>
    <dgm:pt modelId="{1C3D9023-87FB-459F-9744-F656F80A7EA3}" type="pres">
      <dgm:prSet presAssocID="{D352F38A-8461-466D-AB36-9B46A743CC7B}" presName="level2hierChild" presStyleCnt="0"/>
      <dgm:spPr/>
    </dgm:pt>
    <dgm:pt modelId="{80D9D5D7-22D1-41FD-A664-F6A12EEEAC25}" type="pres">
      <dgm:prSet presAssocID="{6D4AE524-A247-4204-B533-F1A19DC46E1A}" presName="conn2-1" presStyleLbl="parChTrans1D2" presStyleIdx="4" presStyleCnt="14"/>
      <dgm:spPr/>
      <dgm:t>
        <a:bodyPr/>
        <a:lstStyle/>
        <a:p>
          <a:endParaRPr lang="de-CH"/>
        </a:p>
      </dgm:t>
    </dgm:pt>
    <dgm:pt modelId="{BF10F0DA-2ABF-479E-B8C5-09D139F0610E}" type="pres">
      <dgm:prSet presAssocID="{6D4AE524-A247-4204-B533-F1A19DC46E1A}" presName="connTx" presStyleLbl="parChTrans1D2" presStyleIdx="4" presStyleCnt="14"/>
      <dgm:spPr/>
      <dgm:t>
        <a:bodyPr/>
        <a:lstStyle/>
        <a:p>
          <a:endParaRPr lang="de-CH"/>
        </a:p>
      </dgm:t>
    </dgm:pt>
    <dgm:pt modelId="{91E6032E-0698-4FCB-9D15-5CA2396DF3D9}" type="pres">
      <dgm:prSet presAssocID="{80723894-D22B-46B3-B316-D96037F244EB}" presName="root2" presStyleCnt="0"/>
      <dgm:spPr/>
    </dgm:pt>
    <dgm:pt modelId="{AD339C45-52C1-4D3D-A436-70773E73D6F0}" type="pres">
      <dgm:prSet presAssocID="{80723894-D22B-46B3-B316-D96037F244EB}" presName="LevelTwoTextNode" presStyleLbl="node2" presStyleIdx="4" presStyleCnt="14">
        <dgm:presLayoutVars>
          <dgm:chPref val="3"/>
        </dgm:presLayoutVars>
      </dgm:prSet>
      <dgm:spPr/>
      <dgm:t>
        <a:bodyPr/>
        <a:lstStyle/>
        <a:p>
          <a:endParaRPr lang="de-CH"/>
        </a:p>
      </dgm:t>
    </dgm:pt>
    <dgm:pt modelId="{92FDB322-03E4-43C4-A30D-B178782C57EC}" type="pres">
      <dgm:prSet presAssocID="{80723894-D22B-46B3-B316-D96037F244EB}" presName="level3hierChild" presStyleCnt="0"/>
      <dgm:spPr/>
    </dgm:pt>
    <dgm:pt modelId="{E691BCA1-05A9-4386-A221-1F206AEE80B9}" type="pres">
      <dgm:prSet presAssocID="{BF5D05C1-68CE-4ED9-8CB2-D72E910E6544}" presName="conn2-1" presStyleLbl="parChTrans1D2" presStyleIdx="5" presStyleCnt="14"/>
      <dgm:spPr/>
      <dgm:t>
        <a:bodyPr/>
        <a:lstStyle/>
        <a:p>
          <a:endParaRPr lang="de-CH"/>
        </a:p>
      </dgm:t>
    </dgm:pt>
    <dgm:pt modelId="{4213C5E2-98DA-49AB-B3BB-7A0FE8E2E1CD}" type="pres">
      <dgm:prSet presAssocID="{BF5D05C1-68CE-4ED9-8CB2-D72E910E6544}" presName="connTx" presStyleLbl="parChTrans1D2" presStyleIdx="5" presStyleCnt="14"/>
      <dgm:spPr/>
      <dgm:t>
        <a:bodyPr/>
        <a:lstStyle/>
        <a:p>
          <a:endParaRPr lang="de-CH"/>
        </a:p>
      </dgm:t>
    </dgm:pt>
    <dgm:pt modelId="{223D52C9-F223-478E-B561-F2695D592C92}" type="pres">
      <dgm:prSet presAssocID="{2EB6F3DC-F44B-492F-A9FC-CD8D2CC2FC63}" presName="root2" presStyleCnt="0"/>
      <dgm:spPr/>
    </dgm:pt>
    <dgm:pt modelId="{CA3A5047-B20F-4A78-A107-F1D76380EA9A}" type="pres">
      <dgm:prSet presAssocID="{2EB6F3DC-F44B-492F-A9FC-CD8D2CC2FC63}" presName="LevelTwoTextNode" presStyleLbl="node2" presStyleIdx="5" presStyleCnt="14">
        <dgm:presLayoutVars>
          <dgm:chPref val="3"/>
        </dgm:presLayoutVars>
      </dgm:prSet>
      <dgm:spPr/>
      <dgm:t>
        <a:bodyPr/>
        <a:lstStyle/>
        <a:p>
          <a:endParaRPr lang="de-CH"/>
        </a:p>
      </dgm:t>
    </dgm:pt>
    <dgm:pt modelId="{0475475E-69D9-484C-98DB-1F8EDCA45F71}" type="pres">
      <dgm:prSet presAssocID="{2EB6F3DC-F44B-492F-A9FC-CD8D2CC2FC63}" presName="level3hierChild" presStyleCnt="0"/>
      <dgm:spPr/>
    </dgm:pt>
    <dgm:pt modelId="{2156254D-4844-460C-BF0A-CC202DE12BE4}" type="pres">
      <dgm:prSet presAssocID="{E153B9B4-B2E3-47EC-AB7F-CD289089F7C6}" presName="conn2-1" presStyleLbl="parChTrans1D2" presStyleIdx="6" presStyleCnt="14"/>
      <dgm:spPr/>
      <dgm:t>
        <a:bodyPr/>
        <a:lstStyle/>
        <a:p>
          <a:endParaRPr lang="de-CH"/>
        </a:p>
      </dgm:t>
    </dgm:pt>
    <dgm:pt modelId="{74C17B1A-C1A9-4B07-8232-8986D6BB1CC1}" type="pres">
      <dgm:prSet presAssocID="{E153B9B4-B2E3-47EC-AB7F-CD289089F7C6}" presName="connTx" presStyleLbl="parChTrans1D2" presStyleIdx="6" presStyleCnt="14"/>
      <dgm:spPr/>
      <dgm:t>
        <a:bodyPr/>
        <a:lstStyle/>
        <a:p>
          <a:endParaRPr lang="de-CH"/>
        </a:p>
      </dgm:t>
    </dgm:pt>
    <dgm:pt modelId="{7ADB8632-DC16-411F-9D53-C561D0D238FC}" type="pres">
      <dgm:prSet presAssocID="{B1E664BF-9404-4028-A0E7-751A80FCC719}" presName="root2" presStyleCnt="0"/>
      <dgm:spPr/>
    </dgm:pt>
    <dgm:pt modelId="{4D210A62-F5D8-4F3B-B28F-610D6C113DA2}" type="pres">
      <dgm:prSet presAssocID="{B1E664BF-9404-4028-A0E7-751A80FCC719}" presName="LevelTwoTextNode" presStyleLbl="node2" presStyleIdx="6" presStyleCnt="14">
        <dgm:presLayoutVars>
          <dgm:chPref val="3"/>
        </dgm:presLayoutVars>
      </dgm:prSet>
      <dgm:spPr/>
      <dgm:t>
        <a:bodyPr/>
        <a:lstStyle/>
        <a:p>
          <a:endParaRPr lang="de-CH"/>
        </a:p>
      </dgm:t>
    </dgm:pt>
    <dgm:pt modelId="{7BD702F0-62DB-4D07-B57B-E731CE711ABB}" type="pres">
      <dgm:prSet presAssocID="{B1E664BF-9404-4028-A0E7-751A80FCC719}" presName="level3hierChild" presStyleCnt="0"/>
      <dgm:spPr/>
    </dgm:pt>
    <dgm:pt modelId="{865D2E9E-F3A6-4DB2-8634-92A05BF33942}" type="pres">
      <dgm:prSet presAssocID="{49B877B3-5E45-4FA7-8B28-3E300CD5E871}" presName="conn2-1" presStyleLbl="parChTrans1D2" presStyleIdx="7" presStyleCnt="14"/>
      <dgm:spPr/>
      <dgm:t>
        <a:bodyPr/>
        <a:lstStyle/>
        <a:p>
          <a:endParaRPr lang="de-CH"/>
        </a:p>
      </dgm:t>
    </dgm:pt>
    <dgm:pt modelId="{6F24539B-0F63-4DB6-8358-A6CA0AA56431}" type="pres">
      <dgm:prSet presAssocID="{49B877B3-5E45-4FA7-8B28-3E300CD5E871}" presName="connTx" presStyleLbl="parChTrans1D2" presStyleIdx="7" presStyleCnt="14"/>
      <dgm:spPr/>
      <dgm:t>
        <a:bodyPr/>
        <a:lstStyle/>
        <a:p>
          <a:endParaRPr lang="de-CH"/>
        </a:p>
      </dgm:t>
    </dgm:pt>
    <dgm:pt modelId="{DFC65F29-5DC7-4F66-B32C-5F0897E9B372}" type="pres">
      <dgm:prSet presAssocID="{540D19A2-A6E7-4BEA-BB16-678BBAC6C733}" presName="root2" presStyleCnt="0"/>
      <dgm:spPr/>
    </dgm:pt>
    <dgm:pt modelId="{58FB912A-673C-4A02-A15F-2551D9401147}" type="pres">
      <dgm:prSet presAssocID="{540D19A2-A6E7-4BEA-BB16-678BBAC6C733}" presName="LevelTwoTextNode" presStyleLbl="node2" presStyleIdx="7" presStyleCnt="14">
        <dgm:presLayoutVars>
          <dgm:chPref val="3"/>
        </dgm:presLayoutVars>
      </dgm:prSet>
      <dgm:spPr/>
      <dgm:t>
        <a:bodyPr/>
        <a:lstStyle/>
        <a:p>
          <a:endParaRPr lang="de-CH"/>
        </a:p>
      </dgm:t>
    </dgm:pt>
    <dgm:pt modelId="{2E9E73D7-0105-45C2-8F4E-814171186A09}" type="pres">
      <dgm:prSet presAssocID="{540D19A2-A6E7-4BEA-BB16-678BBAC6C733}" presName="level3hierChild" presStyleCnt="0"/>
      <dgm:spPr/>
    </dgm:pt>
    <dgm:pt modelId="{485ECE92-05C1-4B70-BA10-E79FC336ED10}" type="pres">
      <dgm:prSet presAssocID="{60F57ED0-1E16-4765-A282-0814F510708A}" presName="conn2-1" presStyleLbl="parChTrans1D2" presStyleIdx="8" presStyleCnt="14"/>
      <dgm:spPr/>
      <dgm:t>
        <a:bodyPr/>
        <a:lstStyle/>
        <a:p>
          <a:endParaRPr lang="de-CH"/>
        </a:p>
      </dgm:t>
    </dgm:pt>
    <dgm:pt modelId="{D217EC37-21E7-436A-B6B5-321996A82823}" type="pres">
      <dgm:prSet presAssocID="{60F57ED0-1E16-4765-A282-0814F510708A}" presName="connTx" presStyleLbl="parChTrans1D2" presStyleIdx="8" presStyleCnt="14"/>
      <dgm:spPr/>
      <dgm:t>
        <a:bodyPr/>
        <a:lstStyle/>
        <a:p>
          <a:endParaRPr lang="de-CH"/>
        </a:p>
      </dgm:t>
    </dgm:pt>
    <dgm:pt modelId="{B10EFF0B-C9D6-4380-8709-B1F95689383F}" type="pres">
      <dgm:prSet presAssocID="{DA48361E-3FB6-43DE-9866-249E28086496}" presName="root2" presStyleCnt="0"/>
      <dgm:spPr/>
    </dgm:pt>
    <dgm:pt modelId="{05DC2CD9-1E8A-4DD6-95B3-9909EE767F02}" type="pres">
      <dgm:prSet presAssocID="{DA48361E-3FB6-43DE-9866-249E28086496}" presName="LevelTwoTextNode" presStyleLbl="node2" presStyleIdx="8" presStyleCnt="14">
        <dgm:presLayoutVars>
          <dgm:chPref val="3"/>
        </dgm:presLayoutVars>
      </dgm:prSet>
      <dgm:spPr/>
      <dgm:t>
        <a:bodyPr/>
        <a:lstStyle/>
        <a:p>
          <a:endParaRPr lang="de-CH"/>
        </a:p>
      </dgm:t>
    </dgm:pt>
    <dgm:pt modelId="{DA02C2F2-E615-4015-B9A3-7437FBD47F74}" type="pres">
      <dgm:prSet presAssocID="{DA48361E-3FB6-43DE-9866-249E28086496}" presName="level3hierChild" presStyleCnt="0"/>
      <dgm:spPr/>
    </dgm:pt>
    <dgm:pt modelId="{8FE2664B-0DC1-471A-BB1A-F32927FDD4A0}" type="pres">
      <dgm:prSet presAssocID="{A4FE8A02-F742-4B11-9451-B47339F47FCF}" presName="conn2-1" presStyleLbl="parChTrans1D3" presStyleIdx="0" presStyleCnt="8"/>
      <dgm:spPr/>
      <dgm:t>
        <a:bodyPr/>
        <a:lstStyle/>
        <a:p>
          <a:endParaRPr lang="de-CH"/>
        </a:p>
      </dgm:t>
    </dgm:pt>
    <dgm:pt modelId="{F62983D3-F39E-4E7D-A243-B2BBBAE9FBBE}" type="pres">
      <dgm:prSet presAssocID="{A4FE8A02-F742-4B11-9451-B47339F47FCF}" presName="connTx" presStyleLbl="parChTrans1D3" presStyleIdx="0" presStyleCnt="8"/>
      <dgm:spPr/>
      <dgm:t>
        <a:bodyPr/>
        <a:lstStyle/>
        <a:p>
          <a:endParaRPr lang="de-CH"/>
        </a:p>
      </dgm:t>
    </dgm:pt>
    <dgm:pt modelId="{4E78AA60-CDD3-47F9-8AD5-F215128D0753}" type="pres">
      <dgm:prSet presAssocID="{13B5FE8D-E848-449F-AB22-BBDE58EA7873}" presName="root2" presStyleCnt="0"/>
      <dgm:spPr/>
    </dgm:pt>
    <dgm:pt modelId="{5826D25C-32FD-4E46-BBCC-2E98E1595DDE}" type="pres">
      <dgm:prSet presAssocID="{13B5FE8D-E848-449F-AB22-BBDE58EA7873}" presName="LevelTwoTextNode" presStyleLbl="node3" presStyleIdx="0" presStyleCnt="8">
        <dgm:presLayoutVars>
          <dgm:chPref val="3"/>
        </dgm:presLayoutVars>
      </dgm:prSet>
      <dgm:spPr/>
      <dgm:t>
        <a:bodyPr/>
        <a:lstStyle/>
        <a:p>
          <a:endParaRPr lang="de-CH"/>
        </a:p>
      </dgm:t>
    </dgm:pt>
    <dgm:pt modelId="{54B0B7E9-DCB7-4F1C-995B-FB3F07A6902C}" type="pres">
      <dgm:prSet presAssocID="{13B5FE8D-E848-449F-AB22-BBDE58EA7873}" presName="level3hierChild" presStyleCnt="0"/>
      <dgm:spPr/>
    </dgm:pt>
    <dgm:pt modelId="{1BAE418A-987C-4012-870F-34A713524FB1}" type="pres">
      <dgm:prSet presAssocID="{9816E0A8-1DDC-445A-8E17-3723FCA79771}" presName="conn2-1" presStyleLbl="parChTrans1D3" presStyleIdx="1" presStyleCnt="8"/>
      <dgm:spPr/>
      <dgm:t>
        <a:bodyPr/>
        <a:lstStyle/>
        <a:p>
          <a:endParaRPr lang="de-CH"/>
        </a:p>
      </dgm:t>
    </dgm:pt>
    <dgm:pt modelId="{B3E3EFCA-B3AF-4DF1-8BED-E8E95AC96327}" type="pres">
      <dgm:prSet presAssocID="{9816E0A8-1DDC-445A-8E17-3723FCA79771}" presName="connTx" presStyleLbl="parChTrans1D3" presStyleIdx="1" presStyleCnt="8"/>
      <dgm:spPr/>
      <dgm:t>
        <a:bodyPr/>
        <a:lstStyle/>
        <a:p>
          <a:endParaRPr lang="de-CH"/>
        </a:p>
      </dgm:t>
    </dgm:pt>
    <dgm:pt modelId="{7BF56D95-DE34-429A-BC31-4CA1962C2803}" type="pres">
      <dgm:prSet presAssocID="{8ECCBA4E-226E-4FFF-B258-DB1FF7EFA49A}" presName="root2" presStyleCnt="0"/>
      <dgm:spPr/>
    </dgm:pt>
    <dgm:pt modelId="{9C64D85F-930B-4CD7-B7E0-2AA4E70EC6E6}" type="pres">
      <dgm:prSet presAssocID="{8ECCBA4E-226E-4FFF-B258-DB1FF7EFA49A}" presName="LevelTwoTextNode" presStyleLbl="node3" presStyleIdx="1" presStyleCnt="8">
        <dgm:presLayoutVars>
          <dgm:chPref val="3"/>
        </dgm:presLayoutVars>
      </dgm:prSet>
      <dgm:spPr/>
      <dgm:t>
        <a:bodyPr/>
        <a:lstStyle/>
        <a:p>
          <a:endParaRPr lang="de-CH"/>
        </a:p>
      </dgm:t>
    </dgm:pt>
    <dgm:pt modelId="{DC960B3D-8AB2-4593-9C06-E9BCFA59D419}" type="pres">
      <dgm:prSet presAssocID="{8ECCBA4E-226E-4FFF-B258-DB1FF7EFA49A}" presName="level3hierChild" presStyleCnt="0"/>
      <dgm:spPr/>
    </dgm:pt>
    <dgm:pt modelId="{D903F74A-3D6D-4566-84F7-C3C68905D4AB}" type="pres">
      <dgm:prSet presAssocID="{7398B928-D746-4A0A-BEA0-809CB63933C2}" presName="conn2-1" presStyleLbl="parChTrans1D3" presStyleIdx="2" presStyleCnt="8"/>
      <dgm:spPr/>
      <dgm:t>
        <a:bodyPr/>
        <a:lstStyle/>
        <a:p>
          <a:endParaRPr lang="de-CH"/>
        </a:p>
      </dgm:t>
    </dgm:pt>
    <dgm:pt modelId="{D7C4E644-EAEF-4B4F-B4A9-B0DA0621FE2F}" type="pres">
      <dgm:prSet presAssocID="{7398B928-D746-4A0A-BEA0-809CB63933C2}" presName="connTx" presStyleLbl="parChTrans1D3" presStyleIdx="2" presStyleCnt="8"/>
      <dgm:spPr/>
      <dgm:t>
        <a:bodyPr/>
        <a:lstStyle/>
        <a:p>
          <a:endParaRPr lang="de-CH"/>
        </a:p>
      </dgm:t>
    </dgm:pt>
    <dgm:pt modelId="{4E073E04-3823-4F27-B17C-306829EDE387}" type="pres">
      <dgm:prSet presAssocID="{FE5B6329-DB3F-4C9A-89C9-8DA36D1D2CDC}" presName="root2" presStyleCnt="0"/>
      <dgm:spPr/>
    </dgm:pt>
    <dgm:pt modelId="{D79C5A3A-0F4A-4ABE-9234-6632ABC8C557}" type="pres">
      <dgm:prSet presAssocID="{FE5B6329-DB3F-4C9A-89C9-8DA36D1D2CDC}" presName="LevelTwoTextNode" presStyleLbl="node3" presStyleIdx="2" presStyleCnt="8">
        <dgm:presLayoutVars>
          <dgm:chPref val="3"/>
        </dgm:presLayoutVars>
      </dgm:prSet>
      <dgm:spPr/>
      <dgm:t>
        <a:bodyPr/>
        <a:lstStyle/>
        <a:p>
          <a:endParaRPr lang="de-CH"/>
        </a:p>
      </dgm:t>
    </dgm:pt>
    <dgm:pt modelId="{F5DB9CD9-B551-4472-ABD7-E77DF5D91BEB}" type="pres">
      <dgm:prSet presAssocID="{FE5B6329-DB3F-4C9A-89C9-8DA36D1D2CDC}" presName="level3hierChild" presStyleCnt="0"/>
      <dgm:spPr/>
    </dgm:pt>
    <dgm:pt modelId="{2D33E116-6334-44D0-BAAF-79D697CE5233}" type="pres">
      <dgm:prSet presAssocID="{836C4221-337B-4767-8AEB-D6BA8F275B27}" presName="conn2-1" presStyleLbl="parChTrans1D2" presStyleIdx="9" presStyleCnt="14"/>
      <dgm:spPr/>
      <dgm:t>
        <a:bodyPr/>
        <a:lstStyle/>
        <a:p>
          <a:endParaRPr lang="de-CH"/>
        </a:p>
      </dgm:t>
    </dgm:pt>
    <dgm:pt modelId="{1A29EA5B-0DF4-4592-B12B-5758D7897625}" type="pres">
      <dgm:prSet presAssocID="{836C4221-337B-4767-8AEB-D6BA8F275B27}" presName="connTx" presStyleLbl="parChTrans1D2" presStyleIdx="9" presStyleCnt="14"/>
      <dgm:spPr/>
      <dgm:t>
        <a:bodyPr/>
        <a:lstStyle/>
        <a:p>
          <a:endParaRPr lang="de-CH"/>
        </a:p>
      </dgm:t>
    </dgm:pt>
    <dgm:pt modelId="{7BF96A53-494F-4514-ABDB-D1006FA4B852}" type="pres">
      <dgm:prSet presAssocID="{585A32D0-A813-44D5-868A-E5A24F5BEB62}" presName="root2" presStyleCnt="0"/>
      <dgm:spPr/>
    </dgm:pt>
    <dgm:pt modelId="{39DDA10F-B25F-4B70-87F4-473EB03FDE71}" type="pres">
      <dgm:prSet presAssocID="{585A32D0-A813-44D5-868A-E5A24F5BEB62}" presName="LevelTwoTextNode" presStyleLbl="node2" presStyleIdx="9" presStyleCnt="14">
        <dgm:presLayoutVars>
          <dgm:chPref val="3"/>
        </dgm:presLayoutVars>
      </dgm:prSet>
      <dgm:spPr/>
      <dgm:t>
        <a:bodyPr/>
        <a:lstStyle/>
        <a:p>
          <a:endParaRPr lang="de-CH"/>
        </a:p>
      </dgm:t>
    </dgm:pt>
    <dgm:pt modelId="{91A19CAB-F90A-4DAB-A70C-8EF67A59A3F5}" type="pres">
      <dgm:prSet presAssocID="{585A32D0-A813-44D5-868A-E5A24F5BEB62}" presName="level3hierChild" presStyleCnt="0"/>
      <dgm:spPr/>
    </dgm:pt>
    <dgm:pt modelId="{B6A9EB96-F3ED-4853-98B7-BD7907F4220F}" type="pres">
      <dgm:prSet presAssocID="{A64A3794-D496-4238-B409-A2342659CA0F}" presName="conn2-1" presStyleLbl="parChTrans1D3" presStyleIdx="3" presStyleCnt="8"/>
      <dgm:spPr/>
      <dgm:t>
        <a:bodyPr/>
        <a:lstStyle/>
        <a:p>
          <a:endParaRPr lang="de-CH"/>
        </a:p>
      </dgm:t>
    </dgm:pt>
    <dgm:pt modelId="{CDCD2426-83EB-48DF-9906-5599BBF6D9E9}" type="pres">
      <dgm:prSet presAssocID="{A64A3794-D496-4238-B409-A2342659CA0F}" presName="connTx" presStyleLbl="parChTrans1D3" presStyleIdx="3" presStyleCnt="8"/>
      <dgm:spPr/>
      <dgm:t>
        <a:bodyPr/>
        <a:lstStyle/>
        <a:p>
          <a:endParaRPr lang="de-CH"/>
        </a:p>
      </dgm:t>
    </dgm:pt>
    <dgm:pt modelId="{664171D1-0749-4BAC-B32A-37C58D864227}" type="pres">
      <dgm:prSet presAssocID="{B80721E6-8757-4B68-9433-FE14F5A3534A}" presName="root2" presStyleCnt="0"/>
      <dgm:spPr/>
    </dgm:pt>
    <dgm:pt modelId="{A220929B-DDF8-4110-8E22-365B0D459C7B}" type="pres">
      <dgm:prSet presAssocID="{B80721E6-8757-4B68-9433-FE14F5A3534A}" presName="LevelTwoTextNode" presStyleLbl="node3" presStyleIdx="3" presStyleCnt="8">
        <dgm:presLayoutVars>
          <dgm:chPref val="3"/>
        </dgm:presLayoutVars>
      </dgm:prSet>
      <dgm:spPr/>
      <dgm:t>
        <a:bodyPr/>
        <a:lstStyle/>
        <a:p>
          <a:endParaRPr lang="de-CH"/>
        </a:p>
      </dgm:t>
    </dgm:pt>
    <dgm:pt modelId="{54260EAF-439A-43E4-B27E-7968D15684A8}" type="pres">
      <dgm:prSet presAssocID="{B80721E6-8757-4B68-9433-FE14F5A3534A}" presName="level3hierChild" presStyleCnt="0"/>
      <dgm:spPr/>
    </dgm:pt>
    <dgm:pt modelId="{99C00F40-8E85-4F24-A22C-9FA6431FF7D2}" type="pres">
      <dgm:prSet presAssocID="{2B304C9F-EFC1-4962-AD85-D31C299A8A82}" presName="conn2-1" presStyleLbl="parChTrans1D3" presStyleIdx="4" presStyleCnt="8"/>
      <dgm:spPr/>
      <dgm:t>
        <a:bodyPr/>
        <a:lstStyle/>
        <a:p>
          <a:endParaRPr lang="de-CH"/>
        </a:p>
      </dgm:t>
    </dgm:pt>
    <dgm:pt modelId="{B8A21C4C-8A6F-4470-9A36-9F612B57123B}" type="pres">
      <dgm:prSet presAssocID="{2B304C9F-EFC1-4962-AD85-D31C299A8A82}" presName="connTx" presStyleLbl="parChTrans1D3" presStyleIdx="4" presStyleCnt="8"/>
      <dgm:spPr/>
      <dgm:t>
        <a:bodyPr/>
        <a:lstStyle/>
        <a:p>
          <a:endParaRPr lang="de-CH"/>
        </a:p>
      </dgm:t>
    </dgm:pt>
    <dgm:pt modelId="{725D79B1-83C5-4EFA-9A53-C4C9346F1620}" type="pres">
      <dgm:prSet presAssocID="{654C579C-84EA-441F-A86F-145F5C21FC90}" presName="root2" presStyleCnt="0"/>
      <dgm:spPr/>
    </dgm:pt>
    <dgm:pt modelId="{DD2B0AE4-5D2A-4DA0-8831-7242A051AA6E}" type="pres">
      <dgm:prSet presAssocID="{654C579C-84EA-441F-A86F-145F5C21FC90}" presName="LevelTwoTextNode" presStyleLbl="node3" presStyleIdx="4" presStyleCnt="8">
        <dgm:presLayoutVars>
          <dgm:chPref val="3"/>
        </dgm:presLayoutVars>
      </dgm:prSet>
      <dgm:spPr/>
      <dgm:t>
        <a:bodyPr/>
        <a:lstStyle/>
        <a:p>
          <a:endParaRPr lang="de-CH"/>
        </a:p>
      </dgm:t>
    </dgm:pt>
    <dgm:pt modelId="{20915580-B2A0-4381-BD23-84548B55A724}" type="pres">
      <dgm:prSet presAssocID="{654C579C-84EA-441F-A86F-145F5C21FC90}" presName="level3hierChild" presStyleCnt="0"/>
      <dgm:spPr/>
    </dgm:pt>
    <dgm:pt modelId="{B8E21B72-4164-4689-A22C-4CEF2098EF31}" type="pres">
      <dgm:prSet presAssocID="{24F59969-6270-4F7C-B6C8-89BD7D2CBB8F}" presName="conn2-1" presStyleLbl="parChTrans1D3" presStyleIdx="5" presStyleCnt="8"/>
      <dgm:spPr/>
      <dgm:t>
        <a:bodyPr/>
        <a:lstStyle/>
        <a:p>
          <a:endParaRPr lang="de-CH"/>
        </a:p>
      </dgm:t>
    </dgm:pt>
    <dgm:pt modelId="{BD864B65-38A9-4A60-B0B8-35CC14DA33FD}" type="pres">
      <dgm:prSet presAssocID="{24F59969-6270-4F7C-B6C8-89BD7D2CBB8F}" presName="connTx" presStyleLbl="parChTrans1D3" presStyleIdx="5" presStyleCnt="8"/>
      <dgm:spPr/>
      <dgm:t>
        <a:bodyPr/>
        <a:lstStyle/>
        <a:p>
          <a:endParaRPr lang="de-CH"/>
        </a:p>
      </dgm:t>
    </dgm:pt>
    <dgm:pt modelId="{E13B52AD-18A6-46BA-A1B0-16014EEE6D1E}" type="pres">
      <dgm:prSet presAssocID="{7646BF15-B982-4DFA-984A-14F8035B228B}" presName="root2" presStyleCnt="0"/>
      <dgm:spPr/>
    </dgm:pt>
    <dgm:pt modelId="{EA3C90D4-A9BB-4A3F-8B8C-1FC3B0FC8BA6}" type="pres">
      <dgm:prSet presAssocID="{7646BF15-B982-4DFA-984A-14F8035B228B}" presName="LevelTwoTextNode" presStyleLbl="node3" presStyleIdx="5" presStyleCnt="8">
        <dgm:presLayoutVars>
          <dgm:chPref val="3"/>
        </dgm:presLayoutVars>
      </dgm:prSet>
      <dgm:spPr/>
      <dgm:t>
        <a:bodyPr/>
        <a:lstStyle/>
        <a:p>
          <a:endParaRPr lang="de-CH"/>
        </a:p>
      </dgm:t>
    </dgm:pt>
    <dgm:pt modelId="{01154E62-A994-42FD-B69F-94BC36A1D88F}" type="pres">
      <dgm:prSet presAssocID="{7646BF15-B982-4DFA-984A-14F8035B228B}" presName="level3hierChild" presStyleCnt="0"/>
      <dgm:spPr/>
    </dgm:pt>
    <dgm:pt modelId="{230126F0-E3F0-44E5-9F5C-D26DAED54AC6}" type="pres">
      <dgm:prSet presAssocID="{E27DD61D-374F-4066-95DF-F94B7E5B1D99}" presName="conn2-1" presStyleLbl="parChTrans1D3" presStyleIdx="6" presStyleCnt="8"/>
      <dgm:spPr/>
      <dgm:t>
        <a:bodyPr/>
        <a:lstStyle/>
        <a:p>
          <a:endParaRPr lang="de-CH"/>
        </a:p>
      </dgm:t>
    </dgm:pt>
    <dgm:pt modelId="{9B66F5BD-FE49-498E-8267-50A7B5402450}" type="pres">
      <dgm:prSet presAssocID="{E27DD61D-374F-4066-95DF-F94B7E5B1D99}" presName="connTx" presStyleLbl="parChTrans1D3" presStyleIdx="6" presStyleCnt="8"/>
      <dgm:spPr/>
      <dgm:t>
        <a:bodyPr/>
        <a:lstStyle/>
        <a:p>
          <a:endParaRPr lang="de-CH"/>
        </a:p>
      </dgm:t>
    </dgm:pt>
    <dgm:pt modelId="{797A153C-D1F1-4361-B34F-20C784BE5772}" type="pres">
      <dgm:prSet presAssocID="{93375728-F770-489D-A09D-19CE1F106096}" presName="root2" presStyleCnt="0"/>
      <dgm:spPr/>
    </dgm:pt>
    <dgm:pt modelId="{FAD7A3C6-3950-481E-B25A-665374961F04}" type="pres">
      <dgm:prSet presAssocID="{93375728-F770-489D-A09D-19CE1F106096}" presName="LevelTwoTextNode" presStyleLbl="node3" presStyleIdx="6" presStyleCnt="8">
        <dgm:presLayoutVars>
          <dgm:chPref val="3"/>
        </dgm:presLayoutVars>
      </dgm:prSet>
      <dgm:spPr/>
      <dgm:t>
        <a:bodyPr/>
        <a:lstStyle/>
        <a:p>
          <a:endParaRPr lang="de-CH"/>
        </a:p>
      </dgm:t>
    </dgm:pt>
    <dgm:pt modelId="{62BE37C8-B138-481D-AA5B-4672F24BA54E}" type="pres">
      <dgm:prSet presAssocID="{93375728-F770-489D-A09D-19CE1F106096}" presName="level3hierChild" presStyleCnt="0"/>
      <dgm:spPr/>
    </dgm:pt>
    <dgm:pt modelId="{86E91790-8F29-4040-BBFD-DC0348B84753}" type="pres">
      <dgm:prSet presAssocID="{694512FF-5409-40FB-BD0C-466E8A31E0F6}" presName="conn2-1" presStyleLbl="parChTrans1D3" presStyleIdx="7" presStyleCnt="8"/>
      <dgm:spPr/>
      <dgm:t>
        <a:bodyPr/>
        <a:lstStyle/>
        <a:p>
          <a:endParaRPr lang="de-CH"/>
        </a:p>
      </dgm:t>
    </dgm:pt>
    <dgm:pt modelId="{008658FA-1044-46D5-809E-EB75EC80404A}" type="pres">
      <dgm:prSet presAssocID="{694512FF-5409-40FB-BD0C-466E8A31E0F6}" presName="connTx" presStyleLbl="parChTrans1D3" presStyleIdx="7" presStyleCnt="8"/>
      <dgm:spPr/>
      <dgm:t>
        <a:bodyPr/>
        <a:lstStyle/>
        <a:p>
          <a:endParaRPr lang="de-CH"/>
        </a:p>
      </dgm:t>
    </dgm:pt>
    <dgm:pt modelId="{1BF4BAA5-9459-4881-8DA8-74B724053B96}" type="pres">
      <dgm:prSet presAssocID="{7D9DD744-948A-4064-9B83-4034EF827D3F}" presName="root2" presStyleCnt="0"/>
      <dgm:spPr/>
    </dgm:pt>
    <dgm:pt modelId="{072979B4-D464-4B6F-8744-92CCCD6EDFA9}" type="pres">
      <dgm:prSet presAssocID="{7D9DD744-948A-4064-9B83-4034EF827D3F}" presName="LevelTwoTextNode" presStyleLbl="node3" presStyleIdx="7" presStyleCnt="8">
        <dgm:presLayoutVars>
          <dgm:chPref val="3"/>
        </dgm:presLayoutVars>
      </dgm:prSet>
      <dgm:spPr/>
      <dgm:t>
        <a:bodyPr/>
        <a:lstStyle/>
        <a:p>
          <a:endParaRPr lang="de-CH"/>
        </a:p>
      </dgm:t>
    </dgm:pt>
    <dgm:pt modelId="{5A6070EA-CFEC-4B03-BB33-51AEC67E4030}" type="pres">
      <dgm:prSet presAssocID="{7D9DD744-948A-4064-9B83-4034EF827D3F}" presName="level3hierChild" presStyleCnt="0"/>
      <dgm:spPr/>
    </dgm:pt>
    <dgm:pt modelId="{CC9E8970-0949-49F4-A5CD-B52E2EF27B3D}" type="pres">
      <dgm:prSet presAssocID="{9B0E8A05-0043-4C4E-BE3E-823B4F72E6A0}" presName="conn2-1" presStyleLbl="parChTrans1D4" presStyleIdx="0" presStyleCnt="4"/>
      <dgm:spPr/>
      <dgm:t>
        <a:bodyPr/>
        <a:lstStyle/>
        <a:p>
          <a:endParaRPr lang="de-CH"/>
        </a:p>
      </dgm:t>
    </dgm:pt>
    <dgm:pt modelId="{1F0A4BC0-8B06-4B62-97AC-B5F40AC9AF45}" type="pres">
      <dgm:prSet presAssocID="{9B0E8A05-0043-4C4E-BE3E-823B4F72E6A0}" presName="connTx" presStyleLbl="parChTrans1D4" presStyleIdx="0" presStyleCnt="4"/>
      <dgm:spPr/>
      <dgm:t>
        <a:bodyPr/>
        <a:lstStyle/>
        <a:p>
          <a:endParaRPr lang="de-CH"/>
        </a:p>
      </dgm:t>
    </dgm:pt>
    <dgm:pt modelId="{28DDAE3B-B822-4544-A6D3-7BC444CB7233}" type="pres">
      <dgm:prSet presAssocID="{421400B9-E6E6-423B-82D6-7EE4CF0FD477}" presName="root2" presStyleCnt="0"/>
      <dgm:spPr/>
    </dgm:pt>
    <dgm:pt modelId="{C1FBC62A-01E2-4161-8D57-5BE4A8F47A7B}" type="pres">
      <dgm:prSet presAssocID="{421400B9-E6E6-423B-82D6-7EE4CF0FD477}" presName="LevelTwoTextNode" presStyleLbl="node4" presStyleIdx="0" presStyleCnt="4">
        <dgm:presLayoutVars>
          <dgm:chPref val="3"/>
        </dgm:presLayoutVars>
      </dgm:prSet>
      <dgm:spPr/>
      <dgm:t>
        <a:bodyPr/>
        <a:lstStyle/>
        <a:p>
          <a:endParaRPr lang="de-CH"/>
        </a:p>
      </dgm:t>
    </dgm:pt>
    <dgm:pt modelId="{3E4362BF-7D79-40D4-AB95-813AE07F5F2C}" type="pres">
      <dgm:prSet presAssocID="{421400B9-E6E6-423B-82D6-7EE4CF0FD477}" presName="level3hierChild" presStyleCnt="0"/>
      <dgm:spPr/>
    </dgm:pt>
    <dgm:pt modelId="{89AFD168-AC75-44F0-8C1A-B23E15654195}" type="pres">
      <dgm:prSet presAssocID="{B8389E8E-14B5-443E-A72D-EE722D108EDC}" presName="conn2-1" presStyleLbl="parChTrans1D4" presStyleIdx="1" presStyleCnt="4"/>
      <dgm:spPr/>
      <dgm:t>
        <a:bodyPr/>
        <a:lstStyle/>
        <a:p>
          <a:endParaRPr lang="de-CH"/>
        </a:p>
      </dgm:t>
    </dgm:pt>
    <dgm:pt modelId="{EE8A2221-BB1E-42F4-94DA-622CF36255CF}" type="pres">
      <dgm:prSet presAssocID="{B8389E8E-14B5-443E-A72D-EE722D108EDC}" presName="connTx" presStyleLbl="parChTrans1D4" presStyleIdx="1" presStyleCnt="4"/>
      <dgm:spPr/>
      <dgm:t>
        <a:bodyPr/>
        <a:lstStyle/>
        <a:p>
          <a:endParaRPr lang="de-CH"/>
        </a:p>
      </dgm:t>
    </dgm:pt>
    <dgm:pt modelId="{8882AD01-8C09-499C-BFEF-2A5315744DC4}" type="pres">
      <dgm:prSet presAssocID="{4B2FEF99-E465-44D3-BA79-23A12DB7D4D9}" presName="root2" presStyleCnt="0"/>
      <dgm:spPr/>
    </dgm:pt>
    <dgm:pt modelId="{973F262D-A408-4E23-9E37-C69B764C5C03}" type="pres">
      <dgm:prSet presAssocID="{4B2FEF99-E465-44D3-BA79-23A12DB7D4D9}" presName="LevelTwoTextNode" presStyleLbl="node4" presStyleIdx="1" presStyleCnt="4">
        <dgm:presLayoutVars>
          <dgm:chPref val="3"/>
        </dgm:presLayoutVars>
      </dgm:prSet>
      <dgm:spPr/>
      <dgm:t>
        <a:bodyPr/>
        <a:lstStyle/>
        <a:p>
          <a:endParaRPr lang="de-CH"/>
        </a:p>
      </dgm:t>
    </dgm:pt>
    <dgm:pt modelId="{6CABF3F4-48A3-4FCA-9120-D02BC71FB488}" type="pres">
      <dgm:prSet presAssocID="{4B2FEF99-E465-44D3-BA79-23A12DB7D4D9}" presName="level3hierChild" presStyleCnt="0"/>
      <dgm:spPr/>
    </dgm:pt>
    <dgm:pt modelId="{E115A33A-8659-47B6-9A7F-2C5334F825B2}" type="pres">
      <dgm:prSet presAssocID="{8A20DB7A-BDA5-4C18-9DC5-34A1DFE124E5}" presName="conn2-1" presStyleLbl="parChTrans1D4" presStyleIdx="2" presStyleCnt="4"/>
      <dgm:spPr/>
      <dgm:t>
        <a:bodyPr/>
        <a:lstStyle/>
        <a:p>
          <a:endParaRPr lang="de-CH"/>
        </a:p>
      </dgm:t>
    </dgm:pt>
    <dgm:pt modelId="{2BCAC220-E634-46BA-9539-DA8D308803EE}" type="pres">
      <dgm:prSet presAssocID="{8A20DB7A-BDA5-4C18-9DC5-34A1DFE124E5}" presName="connTx" presStyleLbl="parChTrans1D4" presStyleIdx="2" presStyleCnt="4"/>
      <dgm:spPr/>
      <dgm:t>
        <a:bodyPr/>
        <a:lstStyle/>
        <a:p>
          <a:endParaRPr lang="de-CH"/>
        </a:p>
      </dgm:t>
    </dgm:pt>
    <dgm:pt modelId="{0BA41B67-14FA-4826-89A4-C4C02FD7BC47}" type="pres">
      <dgm:prSet presAssocID="{764F780E-BD78-41C1-BB54-13A97D3D6789}" presName="root2" presStyleCnt="0"/>
      <dgm:spPr/>
    </dgm:pt>
    <dgm:pt modelId="{7300D681-9225-464B-BC44-38658E2F6727}" type="pres">
      <dgm:prSet presAssocID="{764F780E-BD78-41C1-BB54-13A97D3D6789}" presName="LevelTwoTextNode" presStyleLbl="node4" presStyleIdx="2" presStyleCnt="4">
        <dgm:presLayoutVars>
          <dgm:chPref val="3"/>
        </dgm:presLayoutVars>
      </dgm:prSet>
      <dgm:spPr/>
      <dgm:t>
        <a:bodyPr/>
        <a:lstStyle/>
        <a:p>
          <a:endParaRPr lang="de-CH"/>
        </a:p>
      </dgm:t>
    </dgm:pt>
    <dgm:pt modelId="{5D0C1738-954F-473B-9C53-7D9D1127DAE1}" type="pres">
      <dgm:prSet presAssocID="{764F780E-BD78-41C1-BB54-13A97D3D6789}" presName="level3hierChild" presStyleCnt="0"/>
      <dgm:spPr/>
    </dgm:pt>
    <dgm:pt modelId="{B2F060CA-09A7-477B-B27D-A4B7FED273A5}" type="pres">
      <dgm:prSet presAssocID="{0C19B178-104A-4438-B9A7-4DD97B81A025}" presName="conn2-1" presStyleLbl="parChTrans1D4" presStyleIdx="3" presStyleCnt="4"/>
      <dgm:spPr/>
      <dgm:t>
        <a:bodyPr/>
        <a:lstStyle/>
        <a:p>
          <a:endParaRPr lang="de-DE"/>
        </a:p>
      </dgm:t>
    </dgm:pt>
    <dgm:pt modelId="{A567BF90-3D89-444D-A8EF-27889B7A8BAC}" type="pres">
      <dgm:prSet presAssocID="{0C19B178-104A-4438-B9A7-4DD97B81A025}" presName="connTx" presStyleLbl="parChTrans1D4" presStyleIdx="3" presStyleCnt="4"/>
      <dgm:spPr/>
      <dgm:t>
        <a:bodyPr/>
        <a:lstStyle/>
        <a:p>
          <a:endParaRPr lang="de-DE"/>
        </a:p>
      </dgm:t>
    </dgm:pt>
    <dgm:pt modelId="{7F3F1C08-EA22-476B-9F4C-A5FBDA09CEEF}" type="pres">
      <dgm:prSet presAssocID="{795F6BB6-9C9F-4C36-A74C-62F43D41D1DD}" presName="root2" presStyleCnt="0"/>
      <dgm:spPr/>
    </dgm:pt>
    <dgm:pt modelId="{37B8C98B-213B-4941-84C2-6F85EC38A0CF}" type="pres">
      <dgm:prSet presAssocID="{795F6BB6-9C9F-4C36-A74C-62F43D41D1DD}" presName="LevelTwoTextNode" presStyleLbl="node4" presStyleIdx="3" presStyleCnt="4">
        <dgm:presLayoutVars>
          <dgm:chPref val="3"/>
        </dgm:presLayoutVars>
      </dgm:prSet>
      <dgm:spPr/>
      <dgm:t>
        <a:bodyPr/>
        <a:lstStyle/>
        <a:p>
          <a:endParaRPr lang="de-CH"/>
        </a:p>
      </dgm:t>
    </dgm:pt>
    <dgm:pt modelId="{7C28ED61-5A97-444E-BDAB-2EC55424A084}" type="pres">
      <dgm:prSet presAssocID="{795F6BB6-9C9F-4C36-A74C-62F43D41D1DD}" presName="level3hierChild" presStyleCnt="0"/>
      <dgm:spPr/>
    </dgm:pt>
    <dgm:pt modelId="{4E0CC8B9-08C4-4F05-B8D1-ED416B71F79E}" type="pres">
      <dgm:prSet presAssocID="{C4CE735D-1550-418E-83DE-24D06EC73836}" presName="root1" presStyleCnt="0"/>
      <dgm:spPr/>
    </dgm:pt>
    <dgm:pt modelId="{CF04DB05-C23E-44C9-A320-26E7A1FD2BD8}" type="pres">
      <dgm:prSet presAssocID="{C4CE735D-1550-418E-83DE-24D06EC73836}" presName="LevelOneTextNode" presStyleLbl="node0" presStyleIdx="2" presStyleCnt="8">
        <dgm:presLayoutVars>
          <dgm:chPref val="3"/>
        </dgm:presLayoutVars>
      </dgm:prSet>
      <dgm:spPr/>
      <dgm:t>
        <a:bodyPr/>
        <a:lstStyle/>
        <a:p>
          <a:endParaRPr lang="de-CH"/>
        </a:p>
      </dgm:t>
    </dgm:pt>
    <dgm:pt modelId="{DE80CC68-FE9A-4A28-AA84-21024E94B86F}" type="pres">
      <dgm:prSet presAssocID="{C4CE735D-1550-418E-83DE-24D06EC73836}" presName="level2hierChild" presStyleCnt="0"/>
      <dgm:spPr/>
    </dgm:pt>
    <dgm:pt modelId="{624D06A1-E3D9-489E-B1FE-4D111B743059}" type="pres">
      <dgm:prSet presAssocID="{20D4DF9C-0D42-46D0-9B0D-24142D18E382}" presName="root1" presStyleCnt="0"/>
      <dgm:spPr/>
    </dgm:pt>
    <dgm:pt modelId="{9F83DEF5-46F6-462E-A3F8-A8D5E7B6695D}" type="pres">
      <dgm:prSet presAssocID="{20D4DF9C-0D42-46D0-9B0D-24142D18E382}" presName="LevelOneTextNode" presStyleLbl="node0" presStyleIdx="3" presStyleCnt="8">
        <dgm:presLayoutVars>
          <dgm:chPref val="3"/>
        </dgm:presLayoutVars>
      </dgm:prSet>
      <dgm:spPr/>
      <dgm:t>
        <a:bodyPr/>
        <a:lstStyle/>
        <a:p>
          <a:endParaRPr lang="de-CH"/>
        </a:p>
      </dgm:t>
    </dgm:pt>
    <dgm:pt modelId="{5B877BC6-02FA-4CC3-93E6-C6D7252E6709}" type="pres">
      <dgm:prSet presAssocID="{20D4DF9C-0D42-46D0-9B0D-24142D18E382}" presName="level2hierChild" presStyleCnt="0"/>
      <dgm:spPr/>
    </dgm:pt>
    <dgm:pt modelId="{2987A765-2653-4548-B9E0-982A499AA835}" type="pres">
      <dgm:prSet presAssocID="{FEE187E4-3D39-46AB-AF14-9A9FC9DB5719}" presName="conn2-1" presStyleLbl="parChTrans1D2" presStyleIdx="10" presStyleCnt="14"/>
      <dgm:spPr/>
      <dgm:t>
        <a:bodyPr/>
        <a:lstStyle/>
        <a:p>
          <a:endParaRPr lang="de-DE"/>
        </a:p>
      </dgm:t>
    </dgm:pt>
    <dgm:pt modelId="{0D2AF79F-82DB-43AD-B0CE-973DF827FA15}" type="pres">
      <dgm:prSet presAssocID="{FEE187E4-3D39-46AB-AF14-9A9FC9DB5719}" presName="connTx" presStyleLbl="parChTrans1D2" presStyleIdx="10" presStyleCnt="14"/>
      <dgm:spPr/>
      <dgm:t>
        <a:bodyPr/>
        <a:lstStyle/>
        <a:p>
          <a:endParaRPr lang="de-DE"/>
        </a:p>
      </dgm:t>
    </dgm:pt>
    <dgm:pt modelId="{E878C1ED-BD6C-4014-9CD5-3DDAFD18C3A6}" type="pres">
      <dgm:prSet presAssocID="{AD9774BC-2731-45C1-BC0B-6C0170D3A230}" presName="root2" presStyleCnt="0"/>
      <dgm:spPr/>
    </dgm:pt>
    <dgm:pt modelId="{6AAC16A9-2C90-4717-A8BB-5E524DD83480}" type="pres">
      <dgm:prSet presAssocID="{AD9774BC-2731-45C1-BC0B-6C0170D3A230}" presName="LevelTwoTextNode" presStyleLbl="node2" presStyleIdx="10" presStyleCnt="14">
        <dgm:presLayoutVars>
          <dgm:chPref val="3"/>
        </dgm:presLayoutVars>
      </dgm:prSet>
      <dgm:spPr/>
      <dgm:t>
        <a:bodyPr/>
        <a:lstStyle/>
        <a:p>
          <a:endParaRPr lang="de-CH"/>
        </a:p>
      </dgm:t>
    </dgm:pt>
    <dgm:pt modelId="{E9EBF6BB-EC37-4A4C-BADE-E8C3E0CB4913}" type="pres">
      <dgm:prSet presAssocID="{AD9774BC-2731-45C1-BC0B-6C0170D3A230}" presName="level3hierChild" presStyleCnt="0"/>
      <dgm:spPr/>
    </dgm:pt>
    <dgm:pt modelId="{703FE35E-5D17-4D7D-807E-CF179247D969}" type="pres">
      <dgm:prSet presAssocID="{636E7BE2-0F2C-4ABB-83B0-F05947DCE53F}" presName="conn2-1" presStyleLbl="parChTrans1D2" presStyleIdx="11" presStyleCnt="14"/>
      <dgm:spPr/>
      <dgm:t>
        <a:bodyPr/>
        <a:lstStyle/>
        <a:p>
          <a:endParaRPr lang="de-DE"/>
        </a:p>
      </dgm:t>
    </dgm:pt>
    <dgm:pt modelId="{86E4FCB1-5ADF-43C7-B331-995C36248F6B}" type="pres">
      <dgm:prSet presAssocID="{636E7BE2-0F2C-4ABB-83B0-F05947DCE53F}" presName="connTx" presStyleLbl="parChTrans1D2" presStyleIdx="11" presStyleCnt="14"/>
      <dgm:spPr/>
      <dgm:t>
        <a:bodyPr/>
        <a:lstStyle/>
        <a:p>
          <a:endParaRPr lang="de-DE"/>
        </a:p>
      </dgm:t>
    </dgm:pt>
    <dgm:pt modelId="{1C1BE40B-ABCF-4962-8A19-F9952DDB8699}" type="pres">
      <dgm:prSet presAssocID="{DBE57A56-A133-4784-ABE2-7C0648C0E2B4}" presName="root2" presStyleCnt="0"/>
      <dgm:spPr/>
    </dgm:pt>
    <dgm:pt modelId="{79D2B773-722D-4555-8482-8E7AFEC4AF8A}" type="pres">
      <dgm:prSet presAssocID="{DBE57A56-A133-4784-ABE2-7C0648C0E2B4}" presName="LevelTwoTextNode" presStyleLbl="node2" presStyleIdx="11" presStyleCnt="14">
        <dgm:presLayoutVars>
          <dgm:chPref val="3"/>
        </dgm:presLayoutVars>
      </dgm:prSet>
      <dgm:spPr/>
      <dgm:t>
        <a:bodyPr/>
        <a:lstStyle/>
        <a:p>
          <a:endParaRPr lang="de-CH"/>
        </a:p>
      </dgm:t>
    </dgm:pt>
    <dgm:pt modelId="{0C6CF9FD-BCF9-4086-A04A-BA86D1C2CDAF}" type="pres">
      <dgm:prSet presAssocID="{DBE57A56-A133-4784-ABE2-7C0648C0E2B4}" presName="level3hierChild" presStyleCnt="0"/>
      <dgm:spPr/>
    </dgm:pt>
    <dgm:pt modelId="{7C2E9CC9-7546-4C07-B230-CE8DE6496FF2}" type="pres">
      <dgm:prSet presAssocID="{5E9A9BDD-A809-4F98-B679-0927B6BA6A02}" presName="conn2-1" presStyleLbl="parChTrans1D2" presStyleIdx="12" presStyleCnt="14"/>
      <dgm:spPr/>
      <dgm:t>
        <a:bodyPr/>
        <a:lstStyle/>
        <a:p>
          <a:endParaRPr lang="de-DE"/>
        </a:p>
      </dgm:t>
    </dgm:pt>
    <dgm:pt modelId="{756B099D-D277-4B97-8CAB-7E3B7270A6D6}" type="pres">
      <dgm:prSet presAssocID="{5E9A9BDD-A809-4F98-B679-0927B6BA6A02}" presName="connTx" presStyleLbl="parChTrans1D2" presStyleIdx="12" presStyleCnt="14"/>
      <dgm:spPr/>
      <dgm:t>
        <a:bodyPr/>
        <a:lstStyle/>
        <a:p>
          <a:endParaRPr lang="de-DE"/>
        </a:p>
      </dgm:t>
    </dgm:pt>
    <dgm:pt modelId="{C50A1E95-AAE8-43E5-A377-D8F70DFCAD03}" type="pres">
      <dgm:prSet presAssocID="{18EAEB05-F63E-4611-AD0F-4B72F04396DC}" presName="root2" presStyleCnt="0"/>
      <dgm:spPr/>
    </dgm:pt>
    <dgm:pt modelId="{051E26A8-4217-4300-A803-61B566E9ACFB}" type="pres">
      <dgm:prSet presAssocID="{18EAEB05-F63E-4611-AD0F-4B72F04396DC}" presName="LevelTwoTextNode" presStyleLbl="node2" presStyleIdx="12" presStyleCnt="14">
        <dgm:presLayoutVars>
          <dgm:chPref val="3"/>
        </dgm:presLayoutVars>
      </dgm:prSet>
      <dgm:spPr/>
      <dgm:t>
        <a:bodyPr/>
        <a:lstStyle/>
        <a:p>
          <a:endParaRPr lang="de-CH"/>
        </a:p>
      </dgm:t>
    </dgm:pt>
    <dgm:pt modelId="{06CCE2F2-8236-4AA5-AEC2-243F6C8F1439}" type="pres">
      <dgm:prSet presAssocID="{18EAEB05-F63E-4611-AD0F-4B72F04396DC}" presName="level3hierChild" presStyleCnt="0"/>
      <dgm:spPr/>
    </dgm:pt>
    <dgm:pt modelId="{CFFA8080-6B26-4681-BA81-61BC9D5E843C}" type="pres">
      <dgm:prSet presAssocID="{B9AC3664-661B-4105-AED4-92FE8A0D42AC}" presName="conn2-1" presStyleLbl="parChTrans1D2" presStyleIdx="13" presStyleCnt="14"/>
      <dgm:spPr/>
      <dgm:t>
        <a:bodyPr/>
        <a:lstStyle/>
        <a:p>
          <a:endParaRPr lang="de-DE"/>
        </a:p>
      </dgm:t>
    </dgm:pt>
    <dgm:pt modelId="{88C8A562-D6D7-45DF-B40C-C0BA4A4415C1}" type="pres">
      <dgm:prSet presAssocID="{B9AC3664-661B-4105-AED4-92FE8A0D42AC}" presName="connTx" presStyleLbl="parChTrans1D2" presStyleIdx="13" presStyleCnt="14"/>
      <dgm:spPr/>
      <dgm:t>
        <a:bodyPr/>
        <a:lstStyle/>
        <a:p>
          <a:endParaRPr lang="de-DE"/>
        </a:p>
      </dgm:t>
    </dgm:pt>
    <dgm:pt modelId="{29CF0A09-A313-448F-87DD-532E326B143C}" type="pres">
      <dgm:prSet presAssocID="{A703AC4A-0746-414A-BAFC-FF6D12202153}" presName="root2" presStyleCnt="0"/>
      <dgm:spPr/>
    </dgm:pt>
    <dgm:pt modelId="{42BEE079-F368-4BAF-ACD5-2F09148EFEA7}" type="pres">
      <dgm:prSet presAssocID="{A703AC4A-0746-414A-BAFC-FF6D12202153}" presName="LevelTwoTextNode" presStyleLbl="node2" presStyleIdx="13" presStyleCnt="14">
        <dgm:presLayoutVars>
          <dgm:chPref val="3"/>
        </dgm:presLayoutVars>
      </dgm:prSet>
      <dgm:spPr/>
      <dgm:t>
        <a:bodyPr/>
        <a:lstStyle/>
        <a:p>
          <a:endParaRPr lang="de-CH"/>
        </a:p>
      </dgm:t>
    </dgm:pt>
    <dgm:pt modelId="{8A394568-7970-40DD-AF93-DF99303A3FA1}" type="pres">
      <dgm:prSet presAssocID="{A703AC4A-0746-414A-BAFC-FF6D12202153}" presName="level3hierChild" presStyleCnt="0"/>
      <dgm:spPr/>
    </dgm:pt>
    <dgm:pt modelId="{006D6BE4-847C-433A-801C-C7F23BCC3529}" type="pres">
      <dgm:prSet presAssocID="{9D42BF43-0023-4305-8928-2C513990F47B}" presName="root1" presStyleCnt="0"/>
      <dgm:spPr/>
    </dgm:pt>
    <dgm:pt modelId="{EAAA689F-1C85-4537-AE5F-B3829B5C1443}" type="pres">
      <dgm:prSet presAssocID="{9D42BF43-0023-4305-8928-2C513990F47B}" presName="LevelOneTextNode" presStyleLbl="node0" presStyleIdx="4" presStyleCnt="8">
        <dgm:presLayoutVars>
          <dgm:chPref val="3"/>
        </dgm:presLayoutVars>
      </dgm:prSet>
      <dgm:spPr/>
      <dgm:t>
        <a:bodyPr/>
        <a:lstStyle/>
        <a:p>
          <a:endParaRPr lang="de-CH"/>
        </a:p>
      </dgm:t>
    </dgm:pt>
    <dgm:pt modelId="{3033C053-C55A-4471-9778-3D57447B5D30}" type="pres">
      <dgm:prSet presAssocID="{9D42BF43-0023-4305-8928-2C513990F47B}" presName="level2hierChild" presStyleCnt="0"/>
      <dgm:spPr/>
    </dgm:pt>
    <dgm:pt modelId="{6C76186E-F582-45DF-9E50-B8246DF41CE5}" type="pres">
      <dgm:prSet presAssocID="{791184E2-BB6F-49BF-976E-8E9E68EBB0C5}" presName="root1" presStyleCnt="0"/>
      <dgm:spPr/>
    </dgm:pt>
    <dgm:pt modelId="{6FE0B1D9-8FC7-4F7D-B5B7-F10BFFCECB5F}" type="pres">
      <dgm:prSet presAssocID="{791184E2-BB6F-49BF-976E-8E9E68EBB0C5}" presName="LevelOneTextNode" presStyleLbl="node0" presStyleIdx="5" presStyleCnt="8">
        <dgm:presLayoutVars>
          <dgm:chPref val="3"/>
        </dgm:presLayoutVars>
      </dgm:prSet>
      <dgm:spPr/>
      <dgm:t>
        <a:bodyPr/>
        <a:lstStyle/>
        <a:p>
          <a:endParaRPr lang="de-CH"/>
        </a:p>
      </dgm:t>
    </dgm:pt>
    <dgm:pt modelId="{48DD9DAA-B64A-4145-AC2A-EA6C460CBD5D}" type="pres">
      <dgm:prSet presAssocID="{791184E2-BB6F-49BF-976E-8E9E68EBB0C5}" presName="level2hierChild" presStyleCnt="0"/>
      <dgm:spPr/>
    </dgm:pt>
    <dgm:pt modelId="{ECFAB9DB-0958-4E8A-B2DA-162C3472FEFA}" type="pres">
      <dgm:prSet presAssocID="{11998D2E-30C3-48A7-AFD6-DE829FE8DF7D}" presName="root1" presStyleCnt="0"/>
      <dgm:spPr/>
    </dgm:pt>
    <dgm:pt modelId="{FE48E0DE-8A43-488A-A0D8-799D90AE4A79}" type="pres">
      <dgm:prSet presAssocID="{11998D2E-30C3-48A7-AFD6-DE829FE8DF7D}" presName="LevelOneTextNode" presStyleLbl="node0" presStyleIdx="6" presStyleCnt="8">
        <dgm:presLayoutVars>
          <dgm:chPref val="3"/>
        </dgm:presLayoutVars>
      </dgm:prSet>
      <dgm:spPr/>
      <dgm:t>
        <a:bodyPr/>
        <a:lstStyle/>
        <a:p>
          <a:endParaRPr lang="de-CH"/>
        </a:p>
      </dgm:t>
    </dgm:pt>
    <dgm:pt modelId="{AE299FB5-030D-438A-A243-2F4206A898A0}" type="pres">
      <dgm:prSet presAssocID="{11998D2E-30C3-48A7-AFD6-DE829FE8DF7D}" presName="level2hierChild" presStyleCnt="0"/>
      <dgm:spPr/>
    </dgm:pt>
    <dgm:pt modelId="{55BC8201-0C39-4F60-A9F8-3B7C04120B72}" type="pres">
      <dgm:prSet presAssocID="{C074502B-882E-438B-8418-8A694D863068}" presName="root1" presStyleCnt="0"/>
      <dgm:spPr/>
    </dgm:pt>
    <dgm:pt modelId="{7B208CF3-0B41-4F27-8244-0BFDEE1DBEF7}" type="pres">
      <dgm:prSet presAssocID="{C074502B-882E-438B-8418-8A694D863068}" presName="LevelOneTextNode" presStyleLbl="node0" presStyleIdx="7" presStyleCnt="8">
        <dgm:presLayoutVars>
          <dgm:chPref val="3"/>
        </dgm:presLayoutVars>
      </dgm:prSet>
      <dgm:spPr/>
      <dgm:t>
        <a:bodyPr/>
        <a:lstStyle/>
        <a:p>
          <a:endParaRPr lang="de-CH"/>
        </a:p>
      </dgm:t>
    </dgm:pt>
    <dgm:pt modelId="{708F1359-A9D9-40E6-BB84-1507A4833509}" type="pres">
      <dgm:prSet presAssocID="{C074502B-882E-438B-8418-8A694D863068}" presName="level2hierChild" presStyleCnt="0"/>
      <dgm:spPr/>
    </dgm:pt>
  </dgm:ptLst>
  <dgm:cxnLst>
    <dgm:cxn modelId="{075E174D-E403-465B-83DE-A61E4BC50668}" type="presOf" srcId="{9D42BF43-0023-4305-8928-2C513990F47B}" destId="{EAAA689F-1C85-4537-AE5F-B3829B5C1443}" srcOrd="0" destOrd="0" presId="urn:microsoft.com/office/officeart/2005/8/layout/hierarchy2"/>
    <dgm:cxn modelId="{24E640BB-ABC8-4A0F-8868-27115628A45D}" type="presOf" srcId="{DBE57A56-A133-4784-ABE2-7C0648C0E2B4}" destId="{79D2B773-722D-4555-8482-8E7AFEC4AF8A}" srcOrd="0" destOrd="0" presId="urn:microsoft.com/office/officeart/2005/8/layout/hierarchy2"/>
    <dgm:cxn modelId="{8E7ABAFE-27E3-4458-8BE8-B59453EAD5CD}" type="presOf" srcId="{B8389E8E-14B5-443E-A72D-EE722D108EDC}" destId="{EE8A2221-BB1E-42F4-94DA-622CF36255CF}" srcOrd="1" destOrd="0" presId="urn:microsoft.com/office/officeart/2005/8/layout/hierarchy2"/>
    <dgm:cxn modelId="{73231F89-8B6A-4016-8345-73C469D41C66}" type="presOf" srcId="{6D4AE524-A247-4204-B533-F1A19DC46E1A}" destId="{BF10F0DA-2ABF-479E-B8C5-09D139F0610E}" srcOrd="1" destOrd="0" presId="urn:microsoft.com/office/officeart/2005/8/layout/hierarchy2"/>
    <dgm:cxn modelId="{34A3459B-30E0-4FF6-9AA1-DC150089F196}" srcId="{7C23FC1B-1E54-4348-80A5-CC815EFC54AC}" destId="{C074502B-882E-438B-8418-8A694D863068}" srcOrd="7" destOrd="0" parTransId="{84F2290A-9BFE-43D1-BB75-5F0491B35863}" sibTransId="{F30D1C49-89E3-4C62-9E76-F9A27231F017}"/>
    <dgm:cxn modelId="{71A8EB97-38B4-4286-AFF8-5614CC6D6FC7}" type="presOf" srcId="{E27DD61D-374F-4066-95DF-F94B7E5B1D99}" destId="{9B66F5BD-FE49-498E-8267-50A7B5402450}" srcOrd="1" destOrd="0" presId="urn:microsoft.com/office/officeart/2005/8/layout/hierarchy2"/>
    <dgm:cxn modelId="{E3A4BCC6-5207-4F4A-A5D9-0507FFB47C5E}" type="presOf" srcId="{B9AC3664-661B-4105-AED4-92FE8A0D42AC}" destId="{88C8A562-D6D7-45DF-B40C-C0BA4A4415C1}" srcOrd="1" destOrd="0" presId="urn:microsoft.com/office/officeart/2005/8/layout/hierarchy2"/>
    <dgm:cxn modelId="{9BD184BD-B28E-4494-9152-5A253A9EA637}" type="presOf" srcId="{BF5D05C1-68CE-4ED9-8CB2-D72E910E6544}" destId="{4213C5E2-98DA-49AB-B3BB-7A0FE8E2E1CD}" srcOrd="1" destOrd="0" presId="urn:microsoft.com/office/officeart/2005/8/layout/hierarchy2"/>
    <dgm:cxn modelId="{AEEF1E79-E247-4A48-9FDC-6F17A7EDB9A4}" srcId="{7D9DD744-948A-4064-9B83-4034EF827D3F}" destId="{764F780E-BD78-41C1-BB54-13A97D3D6789}" srcOrd="2" destOrd="0" parTransId="{8A20DB7A-BDA5-4C18-9DC5-34A1DFE124E5}" sibTransId="{08B613F4-A0A0-4C50-8B55-6F381FDED2B5}"/>
    <dgm:cxn modelId="{13500D19-974C-4E5A-BF43-50231EE9BEE7}" type="presOf" srcId="{C1E3269C-B3E8-4B64-BB76-29E1ED73F8C8}" destId="{8D3E830C-5EDF-45EB-9F19-DE169BD8DDD3}" srcOrd="0" destOrd="0" presId="urn:microsoft.com/office/officeart/2005/8/layout/hierarchy2"/>
    <dgm:cxn modelId="{F1F1368A-11C6-40EE-A3E2-C62F7718A29C}" type="presOf" srcId="{18EAEB05-F63E-4611-AD0F-4B72F04396DC}" destId="{051E26A8-4217-4300-A803-61B566E9ACFB}" srcOrd="0" destOrd="0" presId="urn:microsoft.com/office/officeart/2005/8/layout/hierarchy2"/>
    <dgm:cxn modelId="{C707F862-EBCA-4CAF-B15A-CED4E4F44026}" type="presOf" srcId="{32854313-630E-4CD3-B518-B470E7722CCB}" destId="{1FE80F1C-A1E5-402F-93D6-8885B163AF7D}" srcOrd="1" destOrd="0" presId="urn:microsoft.com/office/officeart/2005/8/layout/hierarchy2"/>
    <dgm:cxn modelId="{DD71DEDC-1BDE-4BAD-A898-454920DFE998}" type="presOf" srcId="{764F780E-BD78-41C1-BB54-13A97D3D6789}" destId="{7300D681-9225-464B-BC44-38658E2F6727}" srcOrd="0" destOrd="0" presId="urn:microsoft.com/office/officeart/2005/8/layout/hierarchy2"/>
    <dgm:cxn modelId="{028805ED-C3F8-4B5E-92D5-BE610BD2412B}" type="presOf" srcId="{7398B928-D746-4A0A-BEA0-809CB63933C2}" destId="{D7C4E644-EAEF-4B4F-B4A9-B0DA0621FE2F}" srcOrd="1" destOrd="0" presId="urn:microsoft.com/office/officeart/2005/8/layout/hierarchy2"/>
    <dgm:cxn modelId="{56447EC3-C1D3-45F9-92AC-8C3D2D412BC4}" type="presOf" srcId="{A4FE8A02-F742-4B11-9451-B47339F47FCF}" destId="{8FE2664B-0DC1-471A-BB1A-F32927FDD4A0}" srcOrd="0" destOrd="0" presId="urn:microsoft.com/office/officeart/2005/8/layout/hierarchy2"/>
    <dgm:cxn modelId="{5FCA8F4A-72E2-4261-B57B-3E770502A85C}" type="presOf" srcId="{836C4221-337B-4767-8AEB-D6BA8F275B27}" destId="{2D33E116-6334-44D0-BAAF-79D697CE5233}" srcOrd="0" destOrd="0" presId="urn:microsoft.com/office/officeart/2005/8/layout/hierarchy2"/>
    <dgm:cxn modelId="{F6084D0C-C133-45ED-9F2E-7854C03EBEB8}" srcId="{585A32D0-A813-44D5-868A-E5A24F5BEB62}" destId="{93375728-F770-489D-A09D-19CE1F106096}" srcOrd="3" destOrd="0" parTransId="{E27DD61D-374F-4066-95DF-F94B7E5B1D99}" sibTransId="{79D3615F-6E60-4B9D-9E9C-1AD3FB026354}"/>
    <dgm:cxn modelId="{DFB962F6-62CE-4AAE-B55F-3B696352F5EF}" type="presOf" srcId="{BF5D05C1-68CE-4ED9-8CB2-D72E910E6544}" destId="{E691BCA1-05A9-4386-A221-1F206AEE80B9}" srcOrd="0" destOrd="0" presId="urn:microsoft.com/office/officeart/2005/8/layout/hierarchy2"/>
    <dgm:cxn modelId="{1E6BF535-13BC-41B4-BE35-E2836A287B59}" type="presOf" srcId="{97AD7371-C793-45DD-8C7E-60EAA0491A64}" destId="{E13904B8-EB5B-458F-8E05-B1E47F60A9F1}" srcOrd="0" destOrd="0" presId="urn:microsoft.com/office/officeart/2005/8/layout/hierarchy2"/>
    <dgm:cxn modelId="{D986C2E8-6065-486B-9A4F-25AA07A6A4BC}" type="presOf" srcId="{5E9A9BDD-A809-4F98-B679-0927B6BA6A02}" destId="{756B099D-D277-4B97-8CAB-7E3B7270A6D6}" srcOrd="1" destOrd="0" presId="urn:microsoft.com/office/officeart/2005/8/layout/hierarchy2"/>
    <dgm:cxn modelId="{6AB94B0B-94C3-4177-9AB8-CF618A21F0A6}" srcId="{20D4DF9C-0D42-46D0-9B0D-24142D18E382}" destId="{AD9774BC-2731-45C1-BC0B-6C0170D3A230}" srcOrd="0" destOrd="0" parTransId="{FEE187E4-3D39-46AB-AF14-9A9FC9DB5719}" sibTransId="{0EEDAF3F-502D-414E-BE34-25BD0213973F}"/>
    <dgm:cxn modelId="{60445019-2A06-4BFD-BDD5-F4DFDEBF8F14}" srcId="{D352F38A-8461-466D-AB36-9B46A743CC7B}" destId="{2EB6F3DC-F44B-492F-A9FC-CD8D2CC2FC63}" srcOrd="1" destOrd="0" parTransId="{BF5D05C1-68CE-4ED9-8CB2-D72E910E6544}" sibTransId="{0DFED62B-2C08-42B4-9350-3C0B2C44A812}"/>
    <dgm:cxn modelId="{7C2E1AE7-EDB3-4428-B3CC-1809197E1ED4}" type="presOf" srcId="{FE5B6329-DB3F-4C9A-89C9-8DA36D1D2CDC}" destId="{D79C5A3A-0F4A-4ABE-9234-6632ABC8C557}" srcOrd="0" destOrd="0" presId="urn:microsoft.com/office/officeart/2005/8/layout/hierarchy2"/>
    <dgm:cxn modelId="{B130B204-654B-4D18-9DA4-8C64331FB41E}" type="presOf" srcId="{D352F38A-8461-466D-AB36-9B46A743CC7B}" destId="{73FE55E4-997E-4B28-A260-2AC65989A3DC}" srcOrd="0" destOrd="0" presId="urn:microsoft.com/office/officeart/2005/8/layout/hierarchy2"/>
    <dgm:cxn modelId="{41E26AB9-1E60-40F9-B0EB-0631A7888E06}" type="presOf" srcId="{E153B9B4-B2E3-47EC-AB7F-CD289089F7C6}" destId="{2156254D-4844-460C-BF0A-CC202DE12BE4}" srcOrd="0" destOrd="0" presId="urn:microsoft.com/office/officeart/2005/8/layout/hierarchy2"/>
    <dgm:cxn modelId="{40ACC765-965A-4E93-8695-5659E0052F8F}" srcId="{7C23FC1B-1E54-4348-80A5-CC815EFC54AC}" destId="{791184E2-BB6F-49BF-976E-8E9E68EBB0C5}" srcOrd="5" destOrd="0" parTransId="{274D7B9E-9DD4-4955-88DF-A970B7A02943}" sibTransId="{BD7BA3D7-6568-42FC-BBC4-91AA6F3518B9}"/>
    <dgm:cxn modelId="{0D0839C0-EFFB-4087-91FA-F023E5B8EAF8}" type="presOf" srcId="{795F6BB6-9C9F-4C36-A74C-62F43D41D1DD}" destId="{37B8C98B-213B-4941-84C2-6F85EC38A0CF}" srcOrd="0" destOrd="0" presId="urn:microsoft.com/office/officeart/2005/8/layout/hierarchy2"/>
    <dgm:cxn modelId="{127A1712-40E5-4BD0-8165-295AC9516E42}" type="presOf" srcId="{BFFE826F-BAEA-4C6E-8CC3-762883C3D35B}" destId="{1C029F97-EA76-4907-8DE9-FD731BBFFCA6}" srcOrd="1" destOrd="0" presId="urn:microsoft.com/office/officeart/2005/8/layout/hierarchy2"/>
    <dgm:cxn modelId="{F367DDB9-6203-4259-B237-5AB6D2C00944}" type="presOf" srcId="{B80721E6-8757-4B68-9433-FE14F5A3534A}" destId="{A220929B-DDF8-4110-8E22-365B0D459C7B}" srcOrd="0" destOrd="0" presId="urn:microsoft.com/office/officeart/2005/8/layout/hierarchy2"/>
    <dgm:cxn modelId="{C7CD79FD-AC11-4635-B739-A0911DEC2FA1}" srcId="{DA48361E-3FB6-43DE-9866-249E28086496}" destId="{FE5B6329-DB3F-4C9A-89C9-8DA36D1D2CDC}" srcOrd="2" destOrd="0" parTransId="{7398B928-D746-4A0A-BEA0-809CB63933C2}" sibTransId="{15A9346D-06E4-4402-AB1D-890C4D708631}"/>
    <dgm:cxn modelId="{DD57ECD1-3C1F-40EF-9E87-7F6F9B5A9D52}" srcId="{7C23FC1B-1E54-4348-80A5-CC815EFC54AC}" destId="{D352F38A-8461-466D-AB36-9B46A743CC7B}" srcOrd="1" destOrd="0" parTransId="{8067D153-E8ED-4718-90D3-A0B2F9073919}" sibTransId="{3056D83C-C0D4-4017-B547-AA67CF9983A4}"/>
    <dgm:cxn modelId="{FC3067ED-11D5-4DB5-8E5A-42E7A1882DD7}" type="presOf" srcId="{E153B9B4-B2E3-47EC-AB7F-CD289089F7C6}" destId="{74C17B1A-C1A9-4B07-8232-8986D6BB1CC1}" srcOrd="1" destOrd="0" presId="urn:microsoft.com/office/officeart/2005/8/layout/hierarchy2"/>
    <dgm:cxn modelId="{8C9FE124-3541-4DA1-8126-010EB12C242C}" type="presOf" srcId="{791184E2-BB6F-49BF-976E-8E9E68EBB0C5}" destId="{6FE0B1D9-8FC7-4F7D-B5B7-F10BFFCECB5F}" srcOrd="0" destOrd="0" presId="urn:microsoft.com/office/officeart/2005/8/layout/hierarchy2"/>
    <dgm:cxn modelId="{86D4F5D5-9343-4443-8CEC-00D494576BDC}" srcId="{D352F38A-8461-466D-AB36-9B46A743CC7B}" destId="{DA48361E-3FB6-43DE-9866-249E28086496}" srcOrd="4" destOrd="0" parTransId="{60F57ED0-1E16-4765-A282-0814F510708A}" sibTransId="{BE340C38-3A9E-42C6-A2EA-7583B2D23410}"/>
    <dgm:cxn modelId="{77158FC1-87B9-4F32-BF63-A0DC644675B4}" type="presOf" srcId="{7398B928-D746-4A0A-BEA0-809CB63933C2}" destId="{D903F74A-3D6D-4566-84F7-C3C68905D4AB}" srcOrd="0" destOrd="0" presId="urn:microsoft.com/office/officeart/2005/8/layout/hierarchy2"/>
    <dgm:cxn modelId="{50D386AA-4F20-4B1A-8D09-D84B392B8056}" type="presOf" srcId="{0C19B178-104A-4438-B9A7-4DD97B81A025}" destId="{B2F060CA-09A7-477B-B27D-A4B7FED273A5}" srcOrd="0" destOrd="0" presId="urn:microsoft.com/office/officeart/2005/8/layout/hierarchy2"/>
    <dgm:cxn modelId="{3F4000F7-A685-48E2-A591-20986572EA90}" type="presOf" srcId="{60F57ED0-1E16-4765-A282-0814F510708A}" destId="{D217EC37-21E7-436A-B6B5-321996A82823}" srcOrd="1" destOrd="0" presId="urn:microsoft.com/office/officeart/2005/8/layout/hierarchy2"/>
    <dgm:cxn modelId="{FDB46143-ED0A-443B-A940-4A6C46C829F9}" type="presOf" srcId="{7D9DD744-948A-4064-9B83-4034EF827D3F}" destId="{072979B4-D464-4B6F-8744-92CCCD6EDFA9}" srcOrd="0" destOrd="0" presId="urn:microsoft.com/office/officeart/2005/8/layout/hierarchy2"/>
    <dgm:cxn modelId="{E4230D78-1959-4BFF-B684-7C853025AB57}" type="presOf" srcId="{9B0E8A05-0043-4C4E-BE3E-823B4F72E6A0}" destId="{1F0A4BC0-8B06-4B62-97AC-B5F40AC9AF45}" srcOrd="1" destOrd="0" presId="urn:microsoft.com/office/officeart/2005/8/layout/hierarchy2"/>
    <dgm:cxn modelId="{5EB6614A-A1B7-4FE9-9C40-592954D9E8E1}" type="presOf" srcId="{36E10BBA-405C-409F-81E4-0327EF34269D}" destId="{475F34B2-2933-4CD7-BF1A-5D4B02613648}" srcOrd="0" destOrd="0" presId="urn:microsoft.com/office/officeart/2005/8/layout/hierarchy2"/>
    <dgm:cxn modelId="{A46955F0-A47B-40B9-BE14-C7CF7F235BF7}" type="presOf" srcId="{9816E0A8-1DDC-445A-8E17-3723FCA79771}" destId="{1BAE418A-987C-4012-870F-34A713524FB1}" srcOrd="0" destOrd="0" presId="urn:microsoft.com/office/officeart/2005/8/layout/hierarchy2"/>
    <dgm:cxn modelId="{9AC1444D-AC38-4CE4-BF5B-14A956CEE728}" type="presOf" srcId="{636E7BE2-0F2C-4ABB-83B0-F05947DCE53F}" destId="{86E4FCB1-5ADF-43C7-B331-995C36248F6B}" srcOrd="1" destOrd="0" presId="urn:microsoft.com/office/officeart/2005/8/layout/hierarchy2"/>
    <dgm:cxn modelId="{F9A18161-02A5-4B97-9318-4513CCBF3F92}" type="presOf" srcId="{C4CE735D-1550-418E-83DE-24D06EC73836}" destId="{CF04DB05-C23E-44C9-A320-26E7A1FD2BD8}" srcOrd="0" destOrd="0" presId="urn:microsoft.com/office/officeart/2005/8/layout/hierarchy2"/>
    <dgm:cxn modelId="{58A674AE-83E4-4F4E-9C58-94387EEF03C8}" type="presOf" srcId="{540D19A2-A6E7-4BEA-BB16-678BBAC6C733}" destId="{58FB912A-673C-4A02-A15F-2551D9401147}" srcOrd="0" destOrd="0" presId="urn:microsoft.com/office/officeart/2005/8/layout/hierarchy2"/>
    <dgm:cxn modelId="{C5F5F3F8-F0A3-47FC-84CC-E90BF327CA76}" type="presOf" srcId="{E27DD61D-374F-4066-95DF-F94B7E5B1D99}" destId="{230126F0-E3F0-44E5-9F5C-D26DAED54AC6}" srcOrd="0" destOrd="0" presId="urn:microsoft.com/office/officeart/2005/8/layout/hierarchy2"/>
    <dgm:cxn modelId="{0D9DBD29-E814-4E38-8CBE-28282674051F}" srcId="{585A32D0-A813-44D5-868A-E5A24F5BEB62}" destId="{654C579C-84EA-441F-A86F-145F5C21FC90}" srcOrd="1" destOrd="0" parTransId="{2B304C9F-EFC1-4962-AD85-D31C299A8A82}" sibTransId="{0C458008-5654-4356-BB5E-886D6C792021}"/>
    <dgm:cxn modelId="{653AA3E2-0713-4D3D-8F97-2397AA725631}" srcId="{7D9DD744-948A-4064-9B83-4034EF827D3F}" destId="{4B2FEF99-E465-44D3-BA79-23A12DB7D4D9}" srcOrd="1" destOrd="0" parTransId="{B8389E8E-14B5-443E-A72D-EE722D108EDC}" sibTransId="{4A448397-C2AB-4FB6-A7D2-C517F37D9B85}"/>
    <dgm:cxn modelId="{5A82CD6F-77B5-41FA-A89D-6415F1CBC695}" srcId="{36E10BBA-405C-409F-81E4-0327EF34269D}" destId="{1C63E02F-0794-4EA7-A7E7-859E8E0467D8}" srcOrd="3" destOrd="0" parTransId="{32854313-630E-4CD3-B518-B470E7722CCB}" sibTransId="{7F2B04B8-513F-412E-B1A4-F5B0D0486425}"/>
    <dgm:cxn modelId="{337F7F97-21D3-48F5-8D63-7D2D110ADA32}" srcId="{585A32D0-A813-44D5-868A-E5A24F5BEB62}" destId="{7646BF15-B982-4DFA-984A-14F8035B228B}" srcOrd="2" destOrd="0" parTransId="{24F59969-6270-4F7C-B6C8-89BD7D2CBB8F}" sibTransId="{00EEADDD-F6FD-4195-9596-6DE24EC9B1A7}"/>
    <dgm:cxn modelId="{F49C6F97-D380-4599-B0CA-A14CE29CCB33}" srcId="{20D4DF9C-0D42-46D0-9B0D-24142D18E382}" destId="{DBE57A56-A133-4784-ABE2-7C0648C0E2B4}" srcOrd="1" destOrd="0" parTransId="{636E7BE2-0F2C-4ABB-83B0-F05947DCE53F}" sibTransId="{1602CF99-93C6-4AEF-9F50-A028689122BD}"/>
    <dgm:cxn modelId="{496E446C-1350-474A-B3AC-3A6B079245C7}" type="presOf" srcId="{9FEC3849-C62E-4042-9BF5-1B43AD63096B}" destId="{BEBAD1C6-06B1-468A-851A-DCBDF4CAFFEC}" srcOrd="1" destOrd="0" presId="urn:microsoft.com/office/officeart/2005/8/layout/hierarchy2"/>
    <dgm:cxn modelId="{0DFC81B0-9171-46A4-A831-02DE2DEF1B8B}" type="presOf" srcId="{694512FF-5409-40FB-BD0C-466E8A31E0F6}" destId="{008658FA-1044-46D5-809E-EB75EC80404A}" srcOrd="1" destOrd="0" presId="urn:microsoft.com/office/officeart/2005/8/layout/hierarchy2"/>
    <dgm:cxn modelId="{3399E631-91BC-40C0-9D11-2E09FA79B949}" srcId="{7C23FC1B-1E54-4348-80A5-CC815EFC54AC}" destId="{C4CE735D-1550-418E-83DE-24D06EC73836}" srcOrd="2" destOrd="0" parTransId="{DFFC937A-C674-4BFB-A9FF-3B243DE2C139}" sibTransId="{BAE1623D-750E-4398-AF64-D1ABB333E5C7}"/>
    <dgm:cxn modelId="{4EC9DB78-D8AF-4381-B818-C7EB2F10206D}" type="presOf" srcId="{A64A3794-D496-4238-B409-A2342659CA0F}" destId="{CDCD2426-83EB-48DF-9906-5599BBF6D9E9}" srcOrd="1" destOrd="0" presId="urn:microsoft.com/office/officeart/2005/8/layout/hierarchy2"/>
    <dgm:cxn modelId="{B9898F0E-BCB1-4ED9-BBC9-7931B72C83D0}" srcId="{20D4DF9C-0D42-46D0-9B0D-24142D18E382}" destId="{18EAEB05-F63E-4611-AD0F-4B72F04396DC}" srcOrd="2" destOrd="0" parTransId="{5E9A9BDD-A809-4F98-B679-0927B6BA6A02}" sibTransId="{3E7A111F-FAFE-4EC5-90B6-7055AD636347}"/>
    <dgm:cxn modelId="{39BCC532-E764-48E3-A060-28254FE265A8}" srcId="{7C23FC1B-1E54-4348-80A5-CC815EFC54AC}" destId="{36E10BBA-405C-409F-81E4-0327EF34269D}" srcOrd="0" destOrd="0" parTransId="{921B9DDC-2DA2-4B99-A236-689289695FBB}" sibTransId="{E08B7809-4DDB-4507-8A47-FB4A3C6C8195}"/>
    <dgm:cxn modelId="{ABF9BF49-AFB7-4E2F-B55D-D12FF5F25AA3}" type="presOf" srcId="{FEE187E4-3D39-46AB-AF14-9A9FC9DB5719}" destId="{0D2AF79F-82DB-43AD-B0CE-973DF827FA15}" srcOrd="1" destOrd="0" presId="urn:microsoft.com/office/officeart/2005/8/layout/hierarchy2"/>
    <dgm:cxn modelId="{675C79E8-1739-42CA-B729-1AA419661C37}" type="presOf" srcId="{6D4AE524-A247-4204-B533-F1A19DC46E1A}" destId="{80D9D5D7-22D1-41FD-A664-F6A12EEEAC25}" srcOrd="0" destOrd="0" presId="urn:microsoft.com/office/officeart/2005/8/layout/hierarchy2"/>
    <dgm:cxn modelId="{6A3164A6-2943-40D4-898E-DC6E9B31443F}" type="presOf" srcId="{B1E664BF-9404-4028-A0E7-751A80FCC719}" destId="{4D210A62-F5D8-4F3B-B28F-610D6C113DA2}" srcOrd="0" destOrd="0" presId="urn:microsoft.com/office/officeart/2005/8/layout/hierarchy2"/>
    <dgm:cxn modelId="{6419FEDF-C137-4DB3-9A99-FA290342709E}" type="presOf" srcId="{636E7BE2-0F2C-4ABB-83B0-F05947DCE53F}" destId="{703FE35E-5D17-4D7D-807E-CF179247D969}" srcOrd="0" destOrd="0" presId="urn:microsoft.com/office/officeart/2005/8/layout/hierarchy2"/>
    <dgm:cxn modelId="{0143AEA0-8C2D-4329-8CB4-365332565371}" srcId="{7C23FC1B-1E54-4348-80A5-CC815EFC54AC}" destId="{11998D2E-30C3-48A7-AFD6-DE829FE8DF7D}" srcOrd="6" destOrd="0" parTransId="{F155AD0F-0FDA-4CE7-AC6D-FA73416A4DCF}" sibTransId="{41CAAB2B-9BDA-4F60-829E-9C705342B552}"/>
    <dgm:cxn modelId="{E5D666C6-00B3-4BA9-9940-FEF8389FE3FE}" type="presOf" srcId="{97AD7371-C793-45DD-8C7E-60EAA0491A64}" destId="{7BBDD910-0C77-451B-8C04-5BFF7F318574}" srcOrd="1" destOrd="0" presId="urn:microsoft.com/office/officeart/2005/8/layout/hierarchy2"/>
    <dgm:cxn modelId="{E82883E8-E6F3-4226-BC77-58A89506D36E}" type="presOf" srcId="{60F57ED0-1E16-4765-A282-0814F510708A}" destId="{485ECE92-05C1-4B70-BA10-E79FC336ED10}" srcOrd="0" destOrd="0" presId="urn:microsoft.com/office/officeart/2005/8/layout/hierarchy2"/>
    <dgm:cxn modelId="{D7330126-7D16-4D9F-8DEA-DE4C7F267176}" type="presOf" srcId="{BFFE826F-BAEA-4C6E-8CC3-762883C3D35B}" destId="{E5852303-45A1-462C-97AD-FD1DDB2D5C10}" srcOrd="0" destOrd="0" presId="urn:microsoft.com/office/officeart/2005/8/layout/hierarchy2"/>
    <dgm:cxn modelId="{FACB1C22-2B37-48A2-87B0-1925FC611574}" srcId="{D352F38A-8461-466D-AB36-9B46A743CC7B}" destId="{80723894-D22B-46B3-B316-D96037F244EB}" srcOrd="0" destOrd="0" parTransId="{6D4AE524-A247-4204-B533-F1A19DC46E1A}" sibTransId="{5207F5B3-3977-44F4-B0B2-28090815760A}"/>
    <dgm:cxn modelId="{B7940089-3A60-4F19-A63E-05193CEA4C47}" type="presOf" srcId="{B9AC3664-661B-4105-AED4-92FE8A0D42AC}" destId="{CFFA8080-6B26-4681-BA81-61BC9D5E843C}" srcOrd="0" destOrd="0" presId="urn:microsoft.com/office/officeart/2005/8/layout/hierarchy2"/>
    <dgm:cxn modelId="{062C4594-D830-4D26-8C0A-08F28E36CED0}" type="presOf" srcId="{FEE187E4-3D39-46AB-AF14-9A9FC9DB5719}" destId="{2987A765-2653-4548-B9E0-982A499AA835}" srcOrd="0" destOrd="0" presId="urn:microsoft.com/office/officeart/2005/8/layout/hierarchy2"/>
    <dgm:cxn modelId="{B5C3C346-AAE4-46CB-9790-152C125ED3D1}" type="presOf" srcId="{32854313-630E-4CD3-B518-B470E7722CCB}" destId="{64E68C36-EA50-4B1E-A052-B78414680635}" srcOrd="0" destOrd="0" presId="urn:microsoft.com/office/officeart/2005/8/layout/hierarchy2"/>
    <dgm:cxn modelId="{1B13F6BC-156C-45B0-9051-BE754750DCC8}" type="presOf" srcId="{8ECCBA4E-226E-4FFF-B258-DB1FF7EFA49A}" destId="{9C64D85F-930B-4CD7-B7E0-2AA4E70EC6E6}" srcOrd="0" destOrd="0" presId="urn:microsoft.com/office/officeart/2005/8/layout/hierarchy2"/>
    <dgm:cxn modelId="{5606AF40-1609-4C01-B55C-40F796755B6D}" srcId="{7D9DD744-948A-4064-9B83-4034EF827D3F}" destId="{421400B9-E6E6-423B-82D6-7EE4CF0FD477}" srcOrd="0" destOrd="0" parTransId="{9B0E8A05-0043-4C4E-BE3E-823B4F72E6A0}" sibTransId="{F696F5F2-9DDF-4BF5-A5B4-6B3BF88B3276}"/>
    <dgm:cxn modelId="{4140CDB5-5453-4E4E-B08B-0282BD415EA8}" type="presOf" srcId="{9816E0A8-1DDC-445A-8E17-3723FCA79771}" destId="{B3E3EFCA-B3AF-4DF1-8BED-E8E95AC96327}" srcOrd="1" destOrd="0" presId="urn:microsoft.com/office/officeart/2005/8/layout/hierarchy2"/>
    <dgm:cxn modelId="{18161508-68AD-4B62-9861-44E253E33498}" type="presOf" srcId="{421400B9-E6E6-423B-82D6-7EE4CF0FD477}" destId="{C1FBC62A-01E2-4161-8D57-5BE4A8F47A7B}" srcOrd="0" destOrd="0" presId="urn:microsoft.com/office/officeart/2005/8/layout/hierarchy2"/>
    <dgm:cxn modelId="{6E15F562-3E5A-49AC-A27F-0C2D7835E3DC}" type="presOf" srcId="{9FEC3849-C62E-4042-9BF5-1B43AD63096B}" destId="{AAAB9AAE-9BEF-4F78-B9E2-85F37EB67287}" srcOrd="0" destOrd="0" presId="urn:microsoft.com/office/officeart/2005/8/layout/hierarchy2"/>
    <dgm:cxn modelId="{D9D64785-69F7-4320-8591-D230E0F93AAE}" type="presOf" srcId="{A703AC4A-0746-414A-BAFC-FF6D12202153}" destId="{42BEE079-F368-4BAF-ACD5-2F09148EFEA7}" srcOrd="0" destOrd="0" presId="urn:microsoft.com/office/officeart/2005/8/layout/hierarchy2"/>
    <dgm:cxn modelId="{4B9E0EF6-82B3-4953-AF25-BF6B60CCAB22}" type="presOf" srcId="{24F59969-6270-4F7C-B6C8-89BD7D2CBB8F}" destId="{BD864B65-38A9-4A60-B0B8-35CC14DA33FD}" srcOrd="1" destOrd="0" presId="urn:microsoft.com/office/officeart/2005/8/layout/hierarchy2"/>
    <dgm:cxn modelId="{68CB53D5-99FE-4444-91CB-7B1379B3DBD1}" srcId="{7C23FC1B-1E54-4348-80A5-CC815EFC54AC}" destId="{20D4DF9C-0D42-46D0-9B0D-24142D18E382}" srcOrd="3" destOrd="0" parTransId="{62778FEE-AF13-4776-9934-0B1332E43318}" sibTransId="{62A0D727-0456-4285-B5FD-4F43FB046B00}"/>
    <dgm:cxn modelId="{474E6D09-4F74-482A-A760-40F4B67FA427}" srcId="{7D9DD744-948A-4064-9B83-4034EF827D3F}" destId="{795F6BB6-9C9F-4C36-A74C-62F43D41D1DD}" srcOrd="3" destOrd="0" parTransId="{0C19B178-104A-4438-B9A7-4DD97B81A025}" sibTransId="{78D865D7-6CBD-410F-BC47-9F66AD95C1DA}"/>
    <dgm:cxn modelId="{D0EE52C4-EC51-4B02-9407-8A2E9793F71B}" type="presOf" srcId="{654C579C-84EA-441F-A86F-145F5C21FC90}" destId="{DD2B0AE4-5D2A-4DA0-8831-7242A051AA6E}" srcOrd="0" destOrd="0" presId="urn:microsoft.com/office/officeart/2005/8/layout/hierarchy2"/>
    <dgm:cxn modelId="{E6194501-78D5-4D5E-BCCD-C9511F597DD0}" srcId="{585A32D0-A813-44D5-868A-E5A24F5BEB62}" destId="{7D9DD744-948A-4064-9B83-4034EF827D3F}" srcOrd="4" destOrd="0" parTransId="{694512FF-5409-40FB-BD0C-466E8A31E0F6}" sibTransId="{182E7FC1-D86C-4877-BECE-2FE0B4C061AC}"/>
    <dgm:cxn modelId="{4F428FE0-B998-4143-A5BC-26DC1B7D440A}" type="presOf" srcId="{8A20DB7A-BDA5-4C18-9DC5-34A1DFE124E5}" destId="{2BCAC220-E634-46BA-9539-DA8D308803EE}" srcOrd="1" destOrd="0" presId="urn:microsoft.com/office/officeart/2005/8/layout/hierarchy2"/>
    <dgm:cxn modelId="{DCEACB4D-45C4-4194-862C-6733D2675146}" srcId="{36E10BBA-405C-409F-81E4-0327EF34269D}" destId="{A8D53696-68B3-4D95-849A-8BD86B79C1B8}" srcOrd="2" destOrd="0" parTransId="{BFFE826F-BAEA-4C6E-8CC3-762883C3D35B}" sibTransId="{9758BBD9-26A3-4336-B47B-5DF512CB3F53}"/>
    <dgm:cxn modelId="{78B7490E-251D-4D2C-BC9D-DB063F249F77}" srcId="{DA48361E-3FB6-43DE-9866-249E28086496}" destId="{13B5FE8D-E848-449F-AB22-BBDE58EA7873}" srcOrd="0" destOrd="0" parTransId="{A4FE8A02-F742-4B11-9451-B47339F47FCF}" sibTransId="{3538EDAF-C1D6-4589-805A-D8DF628AFE2A}"/>
    <dgm:cxn modelId="{C11F019A-0248-4093-B921-D36CEA943390}" srcId="{DA48361E-3FB6-43DE-9866-249E28086496}" destId="{8ECCBA4E-226E-4FFF-B258-DB1FF7EFA49A}" srcOrd="1" destOrd="0" parTransId="{9816E0A8-1DDC-445A-8E17-3723FCA79771}" sibTransId="{E57E0057-C5BB-4879-ACD0-DA1AA89F7D3C}"/>
    <dgm:cxn modelId="{16A75443-7878-49F0-ABDF-9A9C9726C1FE}" type="presOf" srcId="{93375728-F770-489D-A09D-19CE1F106096}" destId="{FAD7A3C6-3950-481E-B25A-665374961F04}" srcOrd="0" destOrd="0" presId="urn:microsoft.com/office/officeart/2005/8/layout/hierarchy2"/>
    <dgm:cxn modelId="{9F35E671-0FFE-4B5F-A06E-6968B39D7DA9}" type="presOf" srcId="{9B0E8A05-0043-4C4E-BE3E-823B4F72E6A0}" destId="{CC9E8970-0949-49F4-A5CD-B52E2EF27B3D}" srcOrd="0" destOrd="0" presId="urn:microsoft.com/office/officeart/2005/8/layout/hierarchy2"/>
    <dgm:cxn modelId="{FE7BB76B-FEBD-4148-9A71-6F4EFEFE8030}" type="presOf" srcId="{11998D2E-30C3-48A7-AFD6-DE829FE8DF7D}" destId="{FE48E0DE-8A43-488A-A0D8-799D90AE4A79}" srcOrd="0" destOrd="0" presId="urn:microsoft.com/office/officeart/2005/8/layout/hierarchy2"/>
    <dgm:cxn modelId="{2BDB8120-6F22-43C1-BC8A-97B509EF55F4}" type="presOf" srcId="{B1DBB050-5A1F-42C3-9AEB-17CFCF1F3B6B}" destId="{013DB99D-18A6-4BD5-9A3E-2245FC81E3AB}" srcOrd="0" destOrd="0" presId="urn:microsoft.com/office/officeart/2005/8/layout/hierarchy2"/>
    <dgm:cxn modelId="{B9471BF0-5C3A-4222-B951-354FF764A04C}" type="presOf" srcId="{7C23FC1B-1E54-4348-80A5-CC815EFC54AC}" destId="{515E6025-2969-4A0E-9CA0-32E4A7436CD2}" srcOrd="0" destOrd="0" presId="urn:microsoft.com/office/officeart/2005/8/layout/hierarchy2"/>
    <dgm:cxn modelId="{7E499C90-58CF-41F5-AFD8-F52D39681222}" type="presOf" srcId="{13B5FE8D-E848-449F-AB22-BBDE58EA7873}" destId="{5826D25C-32FD-4E46-BBCC-2E98E1595DDE}" srcOrd="0" destOrd="0" presId="urn:microsoft.com/office/officeart/2005/8/layout/hierarchy2"/>
    <dgm:cxn modelId="{A4BA65AF-9A8A-4C32-8A4E-2AA7919CF45D}" type="presOf" srcId="{80723894-D22B-46B3-B316-D96037F244EB}" destId="{AD339C45-52C1-4D3D-A436-70773E73D6F0}" srcOrd="0" destOrd="0" presId="urn:microsoft.com/office/officeart/2005/8/layout/hierarchy2"/>
    <dgm:cxn modelId="{8E951C3E-C892-4654-B622-E1D9BAAD87B4}" type="presOf" srcId="{836C4221-337B-4767-8AEB-D6BA8F275B27}" destId="{1A29EA5B-0DF4-4592-B12B-5758D7897625}" srcOrd="1" destOrd="0" presId="urn:microsoft.com/office/officeart/2005/8/layout/hierarchy2"/>
    <dgm:cxn modelId="{05729BB8-ACC5-499D-AAE6-EA94CBD1AB31}" type="presOf" srcId="{5E9A9BDD-A809-4F98-B679-0927B6BA6A02}" destId="{7C2E9CC9-7546-4C07-B230-CE8DE6496FF2}" srcOrd="0" destOrd="0" presId="urn:microsoft.com/office/officeart/2005/8/layout/hierarchy2"/>
    <dgm:cxn modelId="{C9008651-FBDD-4C41-9462-C2032C4BC895}" type="presOf" srcId="{585A32D0-A813-44D5-868A-E5A24F5BEB62}" destId="{39DDA10F-B25F-4B70-87F4-473EB03FDE71}" srcOrd="0" destOrd="0" presId="urn:microsoft.com/office/officeart/2005/8/layout/hierarchy2"/>
    <dgm:cxn modelId="{19EDE347-804C-42B8-ADA2-96FFAC4AB7DC}" type="presOf" srcId="{2EB6F3DC-F44B-492F-A9FC-CD8D2CC2FC63}" destId="{CA3A5047-B20F-4A78-A107-F1D76380EA9A}" srcOrd="0" destOrd="0" presId="urn:microsoft.com/office/officeart/2005/8/layout/hierarchy2"/>
    <dgm:cxn modelId="{1FA32319-46AE-4DAF-8EAA-F852C2A2A65E}" srcId="{D352F38A-8461-466D-AB36-9B46A743CC7B}" destId="{B1E664BF-9404-4028-A0E7-751A80FCC719}" srcOrd="2" destOrd="0" parTransId="{E153B9B4-B2E3-47EC-AB7F-CD289089F7C6}" sibTransId="{6E6A4CAF-A601-4B5D-986E-D96B689BE74E}"/>
    <dgm:cxn modelId="{7CDEBDFF-C8EC-47D9-9BF6-47488D077D30}" type="presOf" srcId="{0C19B178-104A-4438-B9A7-4DD97B81A025}" destId="{A567BF90-3D89-444D-A8EF-27889B7A8BAC}" srcOrd="1" destOrd="0" presId="urn:microsoft.com/office/officeart/2005/8/layout/hierarchy2"/>
    <dgm:cxn modelId="{EF6265D4-68A7-4B1D-B9B9-A7E60BBAC497}" type="presOf" srcId="{20D4DF9C-0D42-46D0-9B0D-24142D18E382}" destId="{9F83DEF5-46F6-462E-A3F8-A8D5E7B6695D}" srcOrd="0" destOrd="0" presId="urn:microsoft.com/office/officeart/2005/8/layout/hierarchy2"/>
    <dgm:cxn modelId="{2208981F-2258-468E-A436-B11C03EA4D1C}" type="presOf" srcId="{24F59969-6270-4F7C-B6C8-89BD7D2CBB8F}" destId="{B8E21B72-4164-4689-A22C-4CEF2098EF31}" srcOrd="0" destOrd="0" presId="urn:microsoft.com/office/officeart/2005/8/layout/hierarchy2"/>
    <dgm:cxn modelId="{F63E5082-3066-48CB-A694-3C27605F35E6}" type="presOf" srcId="{49B877B3-5E45-4FA7-8B28-3E300CD5E871}" destId="{865D2E9E-F3A6-4DB2-8634-92A05BF33942}" srcOrd="0" destOrd="0" presId="urn:microsoft.com/office/officeart/2005/8/layout/hierarchy2"/>
    <dgm:cxn modelId="{B5293893-D081-4C8C-80C2-7BA3F8D4DC32}" type="presOf" srcId="{AD9774BC-2731-45C1-BC0B-6C0170D3A230}" destId="{6AAC16A9-2C90-4717-A8BB-5E524DD83480}" srcOrd="0" destOrd="0" presId="urn:microsoft.com/office/officeart/2005/8/layout/hierarchy2"/>
    <dgm:cxn modelId="{CE16F33B-7160-4CF8-BD98-6C5305836228}" srcId="{36E10BBA-405C-409F-81E4-0327EF34269D}" destId="{C1E3269C-B3E8-4B64-BB76-29E1ED73F8C8}" srcOrd="1" destOrd="0" parTransId="{97AD7371-C793-45DD-8C7E-60EAA0491A64}" sibTransId="{53C874D8-97FE-42FC-AE0E-48144A36C433}"/>
    <dgm:cxn modelId="{AC878AC3-FE58-43EF-94DF-3C95DB3F4D82}" type="presOf" srcId="{DA48361E-3FB6-43DE-9866-249E28086496}" destId="{05DC2CD9-1E8A-4DD6-95B3-9909EE767F02}" srcOrd="0" destOrd="0" presId="urn:microsoft.com/office/officeart/2005/8/layout/hierarchy2"/>
    <dgm:cxn modelId="{0D88D389-9B9A-4F0E-A372-8448352DD78E}" type="presOf" srcId="{49B877B3-5E45-4FA7-8B28-3E300CD5E871}" destId="{6F24539B-0F63-4DB6-8358-A6CA0AA56431}" srcOrd="1" destOrd="0" presId="urn:microsoft.com/office/officeart/2005/8/layout/hierarchy2"/>
    <dgm:cxn modelId="{BEC75C17-DE71-4566-BB4B-FCDE6359ED42}" type="presOf" srcId="{2B304C9F-EFC1-4962-AD85-D31C299A8A82}" destId="{99C00F40-8E85-4F24-A22C-9FA6431FF7D2}" srcOrd="0" destOrd="0" presId="urn:microsoft.com/office/officeart/2005/8/layout/hierarchy2"/>
    <dgm:cxn modelId="{D1D12D3C-4D2C-478F-8D0C-B8B90A7DFB09}" srcId="{D352F38A-8461-466D-AB36-9B46A743CC7B}" destId="{540D19A2-A6E7-4BEA-BB16-678BBAC6C733}" srcOrd="3" destOrd="0" parTransId="{49B877B3-5E45-4FA7-8B28-3E300CD5E871}" sibTransId="{10558ABF-D34C-4F42-A745-52125A1D3CB2}"/>
    <dgm:cxn modelId="{9DFC672B-7E15-4D69-A1B7-D4D26D779F5D}" type="presOf" srcId="{4B2FEF99-E465-44D3-BA79-23A12DB7D4D9}" destId="{973F262D-A408-4E23-9E37-C69B764C5C03}" srcOrd="0" destOrd="0" presId="urn:microsoft.com/office/officeart/2005/8/layout/hierarchy2"/>
    <dgm:cxn modelId="{E314F369-A035-4F51-9BE2-57666DE25A43}" type="presOf" srcId="{2B304C9F-EFC1-4962-AD85-D31C299A8A82}" destId="{B8A21C4C-8A6F-4470-9A36-9F612B57123B}" srcOrd="1" destOrd="0" presId="urn:microsoft.com/office/officeart/2005/8/layout/hierarchy2"/>
    <dgm:cxn modelId="{73148008-A46F-4410-97FC-64B327C445D0}" srcId="{7C23FC1B-1E54-4348-80A5-CC815EFC54AC}" destId="{9D42BF43-0023-4305-8928-2C513990F47B}" srcOrd="4" destOrd="0" parTransId="{4D4D540B-E272-4FDC-989E-090877E2446B}" sibTransId="{89ECC58D-E4B7-4100-A28B-87CCE6D8FD24}"/>
    <dgm:cxn modelId="{C53579CD-B3FA-4DB2-A921-D598C206657D}" srcId="{585A32D0-A813-44D5-868A-E5A24F5BEB62}" destId="{B80721E6-8757-4B68-9433-FE14F5A3534A}" srcOrd="0" destOrd="0" parTransId="{A64A3794-D496-4238-B409-A2342659CA0F}" sibTransId="{33B0CCA4-C8DC-437F-83D7-82FD48092542}"/>
    <dgm:cxn modelId="{9EEB0C48-5680-49B0-AFF8-B39E6FD134AD}" type="presOf" srcId="{8A20DB7A-BDA5-4C18-9DC5-34A1DFE124E5}" destId="{E115A33A-8659-47B6-9A7F-2C5334F825B2}" srcOrd="0" destOrd="0" presId="urn:microsoft.com/office/officeart/2005/8/layout/hierarchy2"/>
    <dgm:cxn modelId="{1521342F-6EA4-4527-9C42-3730A42150DC}" type="presOf" srcId="{C074502B-882E-438B-8418-8A694D863068}" destId="{7B208CF3-0B41-4F27-8244-0BFDEE1DBEF7}" srcOrd="0" destOrd="0" presId="urn:microsoft.com/office/officeart/2005/8/layout/hierarchy2"/>
    <dgm:cxn modelId="{5DFBC675-291F-436E-B922-C4B42BDDFA7A}" type="presOf" srcId="{694512FF-5409-40FB-BD0C-466E8A31E0F6}" destId="{86E91790-8F29-4040-BBFD-DC0348B84753}" srcOrd="0" destOrd="0" presId="urn:microsoft.com/office/officeart/2005/8/layout/hierarchy2"/>
    <dgm:cxn modelId="{17C2A523-5B9C-41FA-BA42-CB31F39FE763}" type="presOf" srcId="{1C63E02F-0794-4EA7-A7E7-859E8E0467D8}" destId="{B4B44123-A272-4657-A21C-B6AA0390F06B}" srcOrd="0" destOrd="0" presId="urn:microsoft.com/office/officeart/2005/8/layout/hierarchy2"/>
    <dgm:cxn modelId="{6F8976CB-1FA2-4E0C-ACF2-43B17C3D770F}" type="presOf" srcId="{A8D53696-68B3-4D95-849A-8BD86B79C1B8}" destId="{E2267BCD-FE95-457E-96D1-230977EA617B}" srcOrd="0" destOrd="0" presId="urn:microsoft.com/office/officeart/2005/8/layout/hierarchy2"/>
    <dgm:cxn modelId="{511AD14C-39A4-4586-B264-591B31263686}" type="presOf" srcId="{B8389E8E-14B5-443E-A72D-EE722D108EDC}" destId="{89AFD168-AC75-44F0-8C1A-B23E15654195}" srcOrd="0" destOrd="0" presId="urn:microsoft.com/office/officeart/2005/8/layout/hierarchy2"/>
    <dgm:cxn modelId="{8E39E76A-AD36-4CBD-B618-F7345C090A9E}" srcId="{36E10BBA-405C-409F-81E4-0327EF34269D}" destId="{B1DBB050-5A1F-42C3-9AEB-17CFCF1F3B6B}" srcOrd="0" destOrd="0" parTransId="{9FEC3849-C62E-4042-9BF5-1B43AD63096B}" sibTransId="{54D9F77B-D191-4E9F-82E4-7ACE40CE5011}"/>
    <dgm:cxn modelId="{3DD18639-5257-49DF-8AC8-B7EE3F26270E}" type="presOf" srcId="{7646BF15-B982-4DFA-984A-14F8035B228B}" destId="{EA3C90D4-A9BB-4A3F-8B8C-1FC3B0FC8BA6}" srcOrd="0" destOrd="0" presId="urn:microsoft.com/office/officeart/2005/8/layout/hierarchy2"/>
    <dgm:cxn modelId="{C5172856-043C-4BF1-B9B5-9ABB4D7FF8E1}" type="presOf" srcId="{A64A3794-D496-4238-B409-A2342659CA0F}" destId="{B6A9EB96-F3ED-4853-98B7-BD7907F4220F}" srcOrd="0" destOrd="0" presId="urn:microsoft.com/office/officeart/2005/8/layout/hierarchy2"/>
    <dgm:cxn modelId="{7A43759A-53DC-45DA-B78E-F4A8A12DC1C9}" srcId="{20D4DF9C-0D42-46D0-9B0D-24142D18E382}" destId="{A703AC4A-0746-414A-BAFC-FF6D12202153}" srcOrd="3" destOrd="0" parTransId="{B9AC3664-661B-4105-AED4-92FE8A0D42AC}" sibTransId="{58E61146-EE10-4CD8-B107-5AE20DEE8A3F}"/>
    <dgm:cxn modelId="{A431C6B1-37E0-4A81-8BBB-1F33BD2F9E0A}" type="presOf" srcId="{A4FE8A02-F742-4B11-9451-B47339F47FCF}" destId="{F62983D3-F39E-4E7D-A243-B2BBBAE9FBBE}" srcOrd="1" destOrd="0" presId="urn:microsoft.com/office/officeart/2005/8/layout/hierarchy2"/>
    <dgm:cxn modelId="{47523852-9A18-433B-A5A6-D8234A93B51A}" srcId="{D352F38A-8461-466D-AB36-9B46A743CC7B}" destId="{585A32D0-A813-44D5-868A-E5A24F5BEB62}" srcOrd="5" destOrd="0" parTransId="{836C4221-337B-4767-8AEB-D6BA8F275B27}" sibTransId="{48A4F281-EE85-469B-B82A-2FC825491E3B}"/>
    <dgm:cxn modelId="{592E4D69-D65B-4F6C-8F21-16C505C07FB0}" type="presParOf" srcId="{515E6025-2969-4A0E-9CA0-32E4A7436CD2}" destId="{AA26175F-25B5-4E2A-9C44-700701201FB5}" srcOrd="0" destOrd="0" presId="urn:microsoft.com/office/officeart/2005/8/layout/hierarchy2"/>
    <dgm:cxn modelId="{C4FB16B4-BF52-4F59-844F-A7E1ADAF7E4A}" type="presParOf" srcId="{AA26175F-25B5-4E2A-9C44-700701201FB5}" destId="{475F34B2-2933-4CD7-BF1A-5D4B02613648}" srcOrd="0" destOrd="0" presId="urn:microsoft.com/office/officeart/2005/8/layout/hierarchy2"/>
    <dgm:cxn modelId="{70513D65-C4DA-4EB4-AC9F-9A9D2641F096}" type="presParOf" srcId="{AA26175F-25B5-4E2A-9C44-700701201FB5}" destId="{8610926B-D611-455E-807E-E5ACC109B28A}" srcOrd="1" destOrd="0" presId="urn:microsoft.com/office/officeart/2005/8/layout/hierarchy2"/>
    <dgm:cxn modelId="{B1C7DB2D-BCCB-465D-925A-2961007BE677}" type="presParOf" srcId="{8610926B-D611-455E-807E-E5ACC109B28A}" destId="{AAAB9AAE-9BEF-4F78-B9E2-85F37EB67287}" srcOrd="0" destOrd="0" presId="urn:microsoft.com/office/officeart/2005/8/layout/hierarchy2"/>
    <dgm:cxn modelId="{08C0E7B0-7EA1-4817-98E1-73DE9882A578}" type="presParOf" srcId="{AAAB9AAE-9BEF-4F78-B9E2-85F37EB67287}" destId="{BEBAD1C6-06B1-468A-851A-DCBDF4CAFFEC}" srcOrd="0" destOrd="0" presId="urn:microsoft.com/office/officeart/2005/8/layout/hierarchy2"/>
    <dgm:cxn modelId="{627A60E8-15CF-4B46-9E87-2BF9EC5C6546}" type="presParOf" srcId="{8610926B-D611-455E-807E-E5ACC109B28A}" destId="{AA671724-FD7B-4C9B-A3AC-8C3B49BA5635}" srcOrd="1" destOrd="0" presId="urn:microsoft.com/office/officeart/2005/8/layout/hierarchy2"/>
    <dgm:cxn modelId="{909008D3-171F-492A-9523-C47A2732EBA5}" type="presParOf" srcId="{AA671724-FD7B-4C9B-A3AC-8C3B49BA5635}" destId="{013DB99D-18A6-4BD5-9A3E-2245FC81E3AB}" srcOrd="0" destOrd="0" presId="urn:microsoft.com/office/officeart/2005/8/layout/hierarchy2"/>
    <dgm:cxn modelId="{C3E438A7-BB34-426E-913C-77DC27BB999B}" type="presParOf" srcId="{AA671724-FD7B-4C9B-A3AC-8C3B49BA5635}" destId="{A2DFD1F6-7740-419A-92F1-EBE7F62AFE73}" srcOrd="1" destOrd="0" presId="urn:microsoft.com/office/officeart/2005/8/layout/hierarchy2"/>
    <dgm:cxn modelId="{6C86E905-71C4-4260-907E-9E3D13218CB6}" type="presParOf" srcId="{8610926B-D611-455E-807E-E5ACC109B28A}" destId="{E13904B8-EB5B-458F-8E05-B1E47F60A9F1}" srcOrd="2" destOrd="0" presId="urn:microsoft.com/office/officeart/2005/8/layout/hierarchy2"/>
    <dgm:cxn modelId="{A9A18E48-5330-4392-AEFF-7207894DDA7C}" type="presParOf" srcId="{E13904B8-EB5B-458F-8E05-B1E47F60A9F1}" destId="{7BBDD910-0C77-451B-8C04-5BFF7F318574}" srcOrd="0" destOrd="0" presId="urn:microsoft.com/office/officeart/2005/8/layout/hierarchy2"/>
    <dgm:cxn modelId="{BED4DA76-D1B6-4B94-9932-B5C425AC6541}" type="presParOf" srcId="{8610926B-D611-455E-807E-E5ACC109B28A}" destId="{5FF2132B-C077-4F1D-BA5F-2EFA2F80C095}" srcOrd="3" destOrd="0" presId="urn:microsoft.com/office/officeart/2005/8/layout/hierarchy2"/>
    <dgm:cxn modelId="{C5329274-49B4-456E-A126-6B362DA219F1}" type="presParOf" srcId="{5FF2132B-C077-4F1D-BA5F-2EFA2F80C095}" destId="{8D3E830C-5EDF-45EB-9F19-DE169BD8DDD3}" srcOrd="0" destOrd="0" presId="urn:microsoft.com/office/officeart/2005/8/layout/hierarchy2"/>
    <dgm:cxn modelId="{C9DE24FC-5B83-4A22-8282-8461E59D00DF}" type="presParOf" srcId="{5FF2132B-C077-4F1D-BA5F-2EFA2F80C095}" destId="{730B03EF-B998-4FD9-8990-D38D1FA8974D}" srcOrd="1" destOrd="0" presId="urn:microsoft.com/office/officeart/2005/8/layout/hierarchy2"/>
    <dgm:cxn modelId="{DAA5F047-C7A8-4367-9143-D1851F3C10DF}" type="presParOf" srcId="{8610926B-D611-455E-807E-E5ACC109B28A}" destId="{E5852303-45A1-462C-97AD-FD1DDB2D5C10}" srcOrd="4" destOrd="0" presId="urn:microsoft.com/office/officeart/2005/8/layout/hierarchy2"/>
    <dgm:cxn modelId="{6119C661-3C1B-439E-9D25-B3010275DBBC}" type="presParOf" srcId="{E5852303-45A1-462C-97AD-FD1DDB2D5C10}" destId="{1C029F97-EA76-4907-8DE9-FD731BBFFCA6}" srcOrd="0" destOrd="0" presId="urn:microsoft.com/office/officeart/2005/8/layout/hierarchy2"/>
    <dgm:cxn modelId="{0F6980CC-F26A-4997-9FD4-7DA8022C4552}" type="presParOf" srcId="{8610926B-D611-455E-807E-E5ACC109B28A}" destId="{EBC49A48-2E63-4432-A8FC-1585126A0091}" srcOrd="5" destOrd="0" presId="urn:microsoft.com/office/officeart/2005/8/layout/hierarchy2"/>
    <dgm:cxn modelId="{1D017A9C-ACED-49BD-BC3E-997597923886}" type="presParOf" srcId="{EBC49A48-2E63-4432-A8FC-1585126A0091}" destId="{E2267BCD-FE95-457E-96D1-230977EA617B}" srcOrd="0" destOrd="0" presId="urn:microsoft.com/office/officeart/2005/8/layout/hierarchy2"/>
    <dgm:cxn modelId="{784582D6-FF40-4EDA-9450-DC9AAC658C27}" type="presParOf" srcId="{EBC49A48-2E63-4432-A8FC-1585126A0091}" destId="{726020AC-BACB-4A9E-8CB1-6F56D0B9859D}" srcOrd="1" destOrd="0" presId="urn:microsoft.com/office/officeart/2005/8/layout/hierarchy2"/>
    <dgm:cxn modelId="{4A6BB2E1-B9BC-4475-A6DB-75495343482E}" type="presParOf" srcId="{8610926B-D611-455E-807E-E5ACC109B28A}" destId="{64E68C36-EA50-4B1E-A052-B78414680635}" srcOrd="6" destOrd="0" presId="urn:microsoft.com/office/officeart/2005/8/layout/hierarchy2"/>
    <dgm:cxn modelId="{F3E00E20-F993-4924-90D8-45FB0D4650E9}" type="presParOf" srcId="{64E68C36-EA50-4B1E-A052-B78414680635}" destId="{1FE80F1C-A1E5-402F-93D6-8885B163AF7D}" srcOrd="0" destOrd="0" presId="urn:microsoft.com/office/officeart/2005/8/layout/hierarchy2"/>
    <dgm:cxn modelId="{4A1115F7-8D45-4874-A3B5-49174C3CCE60}" type="presParOf" srcId="{8610926B-D611-455E-807E-E5ACC109B28A}" destId="{A7B39709-CC6D-415E-864E-DC6650E1E667}" srcOrd="7" destOrd="0" presId="urn:microsoft.com/office/officeart/2005/8/layout/hierarchy2"/>
    <dgm:cxn modelId="{DF5A34EF-8160-4AF1-B3C0-CB9E37350956}" type="presParOf" srcId="{A7B39709-CC6D-415E-864E-DC6650E1E667}" destId="{B4B44123-A272-4657-A21C-B6AA0390F06B}" srcOrd="0" destOrd="0" presId="urn:microsoft.com/office/officeart/2005/8/layout/hierarchy2"/>
    <dgm:cxn modelId="{02A65C92-0858-4264-9C80-4B244F561E54}" type="presParOf" srcId="{A7B39709-CC6D-415E-864E-DC6650E1E667}" destId="{8BA1D763-C98D-47E7-85AA-DB76140F043E}" srcOrd="1" destOrd="0" presId="urn:microsoft.com/office/officeart/2005/8/layout/hierarchy2"/>
    <dgm:cxn modelId="{617AEBF8-7602-49AB-BA06-ECD22CFEDA88}" type="presParOf" srcId="{515E6025-2969-4A0E-9CA0-32E4A7436CD2}" destId="{396276B3-9060-4A07-A149-2C473856FBAF}" srcOrd="1" destOrd="0" presId="urn:microsoft.com/office/officeart/2005/8/layout/hierarchy2"/>
    <dgm:cxn modelId="{4D731C9C-785E-4A74-B186-C2EE680FC3B4}" type="presParOf" srcId="{396276B3-9060-4A07-A149-2C473856FBAF}" destId="{73FE55E4-997E-4B28-A260-2AC65989A3DC}" srcOrd="0" destOrd="0" presId="urn:microsoft.com/office/officeart/2005/8/layout/hierarchy2"/>
    <dgm:cxn modelId="{1424C99A-3853-43C8-A0D2-7F7201E264CB}" type="presParOf" srcId="{396276B3-9060-4A07-A149-2C473856FBAF}" destId="{1C3D9023-87FB-459F-9744-F656F80A7EA3}" srcOrd="1" destOrd="0" presId="urn:microsoft.com/office/officeart/2005/8/layout/hierarchy2"/>
    <dgm:cxn modelId="{0BDA1D68-F355-4E0D-999F-35450384BA4C}" type="presParOf" srcId="{1C3D9023-87FB-459F-9744-F656F80A7EA3}" destId="{80D9D5D7-22D1-41FD-A664-F6A12EEEAC25}" srcOrd="0" destOrd="0" presId="urn:microsoft.com/office/officeart/2005/8/layout/hierarchy2"/>
    <dgm:cxn modelId="{8C90D051-EA78-4EE6-A537-B61C42ACCC5C}" type="presParOf" srcId="{80D9D5D7-22D1-41FD-A664-F6A12EEEAC25}" destId="{BF10F0DA-2ABF-479E-B8C5-09D139F0610E}" srcOrd="0" destOrd="0" presId="urn:microsoft.com/office/officeart/2005/8/layout/hierarchy2"/>
    <dgm:cxn modelId="{63FA2C7C-2C23-472F-97D7-2CAA708BE656}" type="presParOf" srcId="{1C3D9023-87FB-459F-9744-F656F80A7EA3}" destId="{91E6032E-0698-4FCB-9D15-5CA2396DF3D9}" srcOrd="1" destOrd="0" presId="urn:microsoft.com/office/officeart/2005/8/layout/hierarchy2"/>
    <dgm:cxn modelId="{65415419-41A5-4938-A6D5-63C14AF7B1D3}" type="presParOf" srcId="{91E6032E-0698-4FCB-9D15-5CA2396DF3D9}" destId="{AD339C45-52C1-4D3D-A436-70773E73D6F0}" srcOrd="0" destOrd="0" presId="urn:microsoft.com/office/officeart/2005/8/layout/hierarchy2"/>
    <dgm:cxn modelId="{DF847584-FC59-42AD-A9D3-9FBA472D0E5D}" type="presParOf" srcId="{91E6032E-0698-4FCB-9D15-5CA2396DF3D9}" destId="{92FDB322-03E4-43C4-A30D-B178782C57EC}" srcOrd="1" destOrd="0" presId="urn:microsoft.com/office/officeart/2005/8/layout/hierarchy2"/>
    <dgm:cxn modelId="{59122278-DCE3-41FD-970D-6294094AEF16}" type="presParOf" srcId="{1C3D9023-87FB-459F-9744-F656F80A7EA3}" destId="{E691BCA1-05A9-4386-A221-1F206AEE80B9}" srcOrd="2" destOrd="0" presId="urn:microsoft.com/office/officeart/2005/8/layout/hierarchy2"/>
    <dgm:cxn modelId="{EEBF756C-AFDE-45A6-8B5A-96DC93EF2019}" type="presParOf" srcId="{E691BCA1-05A9-4386-A221-1F206AEE80B9}" destId="{4213C5E2-98DA-49AB-B3BB-7A0FE8E2E1CD}" srcOrd="0" destOrd="0" presId="urn:microsoft.com/office/officeart/2005/8/layout/hierarchy2"/>
    <dgm:cxn modelId="{13C8AFCB-AC57-4DD1-9D4C-92088069DA79}" type="presParOf" srcId="{1C3D9023-87FB-459F-9744-F656F80A7EA3}" destId="{223D52C9-F223-478E-B561-F2695D592C92}" srcOrd="3" destOrd="0" presId="urn:microsoft.com/office/officeart/2005/8/layout/hierarchy2"/>
    <dgm:cxn modelId="{CA991F7F-6569-426D-A537-8E3E28B14472}" type="presParOf" srcId="{223D52C9-F223-478E-B561-F2695D592C92}" destId="{CA3A5047-B20F-4A78-A107-F1D76380EA9A}" srcOrd="0" destOrd="0" presId="urn:microsoft.com/office/officeart/2005/8/layout/hierarchy2"/>
    <dgm:cxn modelId="{36D34DA0-F88D-4638-8EF7-A99626FA2367}" type="presParOf" srcId="{223D52C9-F223-478E-B561-F2695D592C92}" destId="{0475475E-69D9-484C-98DB-1F8EDCA45F71}" srcOrd="1" destOrd="0" presId="urn:microsoft.com/office/officeart/2005/8/layout/hierarchy2"/>
    <dgm:cxn modelId="{61A337BE-8E16-46CF-AF67-A63FBBC36852}" type="presParOf" srcId="{1C3D9023-87FB-459F-9744-F656F80A7EA3}" destId="{2156254D-4844-460C-BF0A-CC202DE12BE4}" srcOrd="4" destOrd="0" presId="urn:microsoft.com/office/officeart/2005/8/layout/hierarchy2"/>
    <dgm:cxn modelId="{70F15326-5E37-4B20-B24A-7574CF6966E5}" type="presParOf" srcId="{2156254D-4844-460C-BF0A-CC202DE12BE4}" destId="{74C17B1A-C1A9-4B07-8232-8986D6BB1CC1}" srcOrd="0" destOrd="0" presId="urn:microsoft.com/office/officeart/2005/8/layout/hierarchy2"/>
    <dgm:cxn modelId="{2F9AC5B3-FDAB-48E8-BEF1-2CD16971A076}" type="presParOf" srcId="{1C3D9023-87FB-459F-9744-F656F80A7EA3}" destId="{7ADB8632-DC16-411F-9D53-C561D0D238FC}" srcOrd="5" destOrd="0" presId="urn:microsoft.com/office/officeart/2005/8/layout/hierarchy2"/>
    <dgm:cxn modelId="{E5FF697B-36A6-412E-92F9-F6F9C807A2CC}" type="presParOf" srcId="{7ADB8632-DC16-411F-9D53-C561D0D238FC}" destId="{4D210A62-F5D8-4F3B-B28F-610D6C113DA2}" srcOrd="0" destOrd="0" presId="urn:microsoft.com/office/officeart/2005/8/layout/hierarchy2"/>
    <dgm:cxn modelId="{F9F8BE0E-CE75-409D-A035-70E48E4EC89B}" type="presParOf" srcId="{7ADB8632-DC16-411F-9D53-C561D0D238FC}" destId="{7BD702F0-62DB-4D07-B57B-E731CE711ABB}" srcOrd="1" destOrd="0" presId="urn:microsoft.com/office/officeart/2005/8/layout/hierarchy2"/>
    <dgm:cxn modelId="{52429A27-31DB-417F-BD5A-721BA239FB0C}" type="presParOf" srcId="{1C3D9023-87FB-459F-9744-F656F80A7EA3}" destId="{865D2E9E-F3A6-4DB2-8634-92A05BF33942}" srcOrd="6" destOrd="0" presId="urn:microsoft.com/office/officeart/2005/8/layout/hierarchy2"/>
    <dgm:cxn modelId="{84AAC063-3FBA-4CF1-B9A4-1FE0CBA4AC49}" type="presParOf" srcId="{865D2E9E-F3A6-4DB2-8634-92A05BF33942}" destId="{6F24539B-0F63-4DB6-8358-A6CA0AA56431}" srcOrd="0" destOrd="0" presId="urn:microsoft.com/office/officeart/2005/8/layout/hierarchy2"/>
    <dgm:cxn modelId="{83068F7C-599A-4E43-B062-7CDD2427937E}" type="presParOf" srcId="{1C3D9023-87FB-459F-9744-F656F80A7EA3}" destId="{DFC65F29-5DC7-4F66-B32C-5F0897E9B372}" srcOrd="7" destOrd="0" presId="urn:microsoft.com/office/officeart/2005/8/layout/hierarchy2"/>
    <dgm:cxn modelId="{8383C8BB-5A06-4365-A3BA-55EDBDE4FC3D}" type="presParOf" srcId="{DFC65F29-5DC7-4F66-B32C-5F0897E9B372}" destId="{58FB912A-673C-4A02-A15F-2551D9401147}" srcOrd="0" destOrd="0" presId="urn:microsoft.com/office/officeart/2005/8/layout/hierarchy2"/>
    <dgm:cxn modelId="{7E0C5E48-8983-4A88-A7EE-F3C6CD129696}" type="presParOf" srcId="{DFC65F29-5DC7-4F66-B32C-5F0897E9B372}" destId="{2E9E73D7-0105-45C2-8F4E-814171186A09}" srcOrd="1" destOrd="0" presId="urn:microsoft.com/office/officeart/2005/8/layout/hierarchy2"/>
    <dgm:cxn modelId="{2C27C80B-BBEF-4786-BAFD-0F1B190FF621}" type="presParOf" srcId="{1C3D9023-87FB-459F-9744-F656F80A7EA3}" destId="{485ECE92-05C1-4B70-BA10-E79FC336ED10}" srcOrd="8" destOrd="0" presId="urn:microsoft.com/office/officeart/2005/8/layout/hierarchy2"/>
    <dgm:cxn modelId="{6C23263D-B27D-4543-91D1-6BAD0401031A}" type="presParOf" srcId="{485ECE92-05C1-4B70-BA10-E79FC336ED10}" destId="{D217EC37-21E7-436A-B6B5-321996A82823}" srcOrd="0" destOrd="0" presId="urn:microsoft.com/office/officeart/2005/8/layout/hierarchy2"/>
    <dgm:cxn modelId="{2204C8E0-A119-4FD6-8801-833831F04E86}" type="presParOf" srcId="{1C3D9023-87FB-459F-9744-F656F80A7EA3}" destId="{B10EFF0B-C9D6-4380-8709-B1F95689383F}" srcOrd="9" destOrd="0" presId="urn:microsoft.com/office/officeart/2005/8/layout/hierarchy2"/>
    <dgm:cxn modelId="{1BC7222C-B4A1-4339-8593-33928977D496}" type="presParOf" srcId="{B10EFF0B-C9D6-4380-8709-B1F95689383F}" destId="{05DC2CD9-1E8A-4DD6-95B3-9909EE767F02}" srcOrd="0" destOrd="0" presId="urn:microsoft.com/office/officeart/2005/8/layout/hierarchy2"/>
    <dgm:cxn modelId="{A8BEDE5F-B6E4-485F-AB8E-4812B89F1060}" type="presParOf" srcId="{B10EFF0B-C9D6-4380-8709-B1F95689383F}" destId="{DA02C2F2-E615-4015-B9A3-7437FBD47F74}" srcOrd="1" destOrd="0" presId="urn:microsoft.com/office/officeart/2005/8/layout/hierarchy2"/>
    <dgm:cxn modelId="{0C1FFF19-748C-44EA-A141-AF41D2DF546B}" type="presParOf" srcId="{DA02C2F2-E615-4015-B9A3-7437FBD47F74}" destId="{8FE2664B-0DC1-471A-BB1A-F32927FDD4A0}" srcOrd="0" destOrd="0" presId="urn:microsoft.com/office/officeart/2005/8/layout/hierarchy2"/>
    <dgm:cxn modelId="{2BEDB040-6862-4042-B321-915B8C881B2F}" type="presParOf" srcId="{8FE2664B-0DC1-471A-BB1A-F32927FDD4A0}" destId="{F62983D3-F39E-4E7D-A243-B2BBBAE9FBBE}" srcOrd="0" destOrd="0" presId="urn:microsoft.com/office/officeart/2005/8/layout/hierarchy2"/>
    <dgm:cxn modelId="{89461DA7-F494-4A7F-958D-1F4322CD8803}" type="presParOf" srcId="{DA02C2F2-E615-4015-B9A3-7437FBD47F74}" destId="{4E78AA60-CDD3-47F9-8AD5-F215128D0753}" srcOrd="1" destOrd="0" presId="urn:microsoft.com/office/officeart/2005/8/layout/hierarchy2"/>
    <dgm:cxn modelId="{2C1B570F-4A85-4785-861C-DA6D9B4662FE}" type="presParOf" srcId="{4E78AA60-CDD3-47F9-8AD5-F215128D0753}" destId="{5826D25C-32FD-4E46-BBCC-2E98E1595DDE}" srcOrd="0" destOrd="0" presId="urn:microsoft.com/office/officeart/2005/8/layout/hierarchy2"/>
    <dgm:cxn modelId="{EAA71F15-82A4-459F-8950-B6FB03A9C5D8}" type="presParOf" srcId="{4E78AA60-CDD3-47F9-8AD5-F215128D0753}" destId="{54B0B7E9-DCB7-4F1C-995B-FB3F07A6902C}" srcOrd="1" destOrd="0" presId="urn:microsoft.com/office/officeart/2005/8/layout/hierarchy2"/>
    <dgm:cxn modelId="{7FB0026F-6A97-44A6-BEB2-9FBE5C3A5306}" type="presParOf" srcId="{DA02C2F2-E615-4015-B9A3-7437FBD47F74}" destId="{1BAE418A-987C-4012-870F-34A713524FB1}" srcOrd="2" destOrd="0" presId="urn:microsoft.com/office/officeart/2005/8/layout/hierarchy2"/>
    <dgm:cxn modelId="{208F2B4B-5C1E-45F5-9A07-A0F03322F4C3}" type="presParOf" srcId="{1BAE418A-987C-4012-870F-34A713524FB1}" destId="{B3E3EFCA-B3AF-4DF1-8BED-E8E95AC96327}" srcOrd="0" destOrd="0" presId="urn:microsoft.com/office/officeart/2005/8/layout/hierarchy2"/>
    <dgm:cxn modelId="{E2715637-1C30-4477-A2CE-8E2CAB520BF9}" type="presParOf" srcId="{DA02C2F2-E615-4015-B9A3-7437FBD47F74}" destId="{7BF56D95-DE34-429A-BC31-4CA1962C2803}" srcOrd="3" destOrd="0" presId="urn:microsoft.com/office/officeart/2005/8/layout/hierarchy2"/>
    <dgm:cxn modelId="{205FB3C5-6AE4-41F6-94C7-3479529E8246}" type="presParOf" srcId="{7BF56D95-DE34-429A-BC31-4CA1962C2803}" destId="{9C64D85F-930B-4CD7-B7E0-2AA4E70EC6E6}" srcOrd="0" destOrd="0" presId="urn:microsoft.com/office/officeart/2005/8/layout/hierarchy2"/>
    <dgm:cxn modelId="{5042FCAB-EADD-4760-8331-A48EB9E7908C}" type="presParOf" srcId="{7BF56D95-DE34-429A-BC31-4CA1962C2803}" destId="{DC960B3D-8AB2-4593-9C06-E9BCFA59D419}" srcOrd="1" destOrd="0" presId="urn:microsoft.com/office/officeart/2005/8/layout/hierarchy2"/>
    <dgm:cxn modelId="{7F452238-1E11-4682-88E2-EDA1E447B944}" type="presParOf" srcId="{DA02C2F2-E615-4015-B9A3-7437FBD47F74}" destId="{D903F74A-3D6D-4566-84F7-C3C68905D4AB}" srcOrd="4" destOrd="0" presId="urn:microsoft.com/office/officeart/2005/8/layout/hierarchy2"/>
    <dgm:cxn modelId="{82D66AE6-6A81-4C31-BD7B-E7918E919DB2}" type="presParOf" srcId="{D903F74A-3D6D-4566-84F7-C3C68905D4AB}" destId="{D7C4E644-EAEF-4B4F-B4A9-B0DA0621FE2F}" srcOrd="0" destOrd="0" presId="urn:microsoft.com/office/officeart/2005/8/layout/hierarchy2"/>
    <dgm:cxn modelId="{E6D22E6B-3604-41DF-B3D6-54750EE2F9EA}" type="presParOf" srcId="{DA02C2F2-E615-4015-B9A3-7437FBD47F74}" destId="{4E073E04-3823-4F27-B17C-306829EDE387}" srcOrd="5" destOrd="0" presId="urn:microsoft.com/office/officeart/2005/8/layout/hierarchy2"/>
    <dgm:cxn modelId="{38AD4770-8E56-40BD-9B3F-BB363F2131BF}" type="presParOf" srcId="{4E073E04-3823-4F27-B17C-306829EDE387}" destId="{D79C5A3A-0F4A-4ABE-9234-6632ABC8C557}" srcOrd="0" destOrd="0" presId="urn:microsoft.com/office/officeart/2005/8/layout/hierarchy2"/>
    <dgm:cxn modelId="{0F452E9B-F973-425B-A360-C186E7D8351A}" type="presParOf" srcId="{4E073E04-3823-4F27-B17C-306829EDE387}" destId="{F5DB9CD9-B551-4472-ABD7-E77DF5D91BEB}" srcOrd="1" destOrd="0" presId="urn:microsoft.com/office/officeart/2005/8/layout/hierarchy2"/>
    <dgm:cxn modelId="{4AAFF78F-739A-4174-9E84-EEAF2490B9F0}" type="presParOf" srcId="{1C3D9023-87FB-459F-9744-F656F80A7EA3}" destId="{2D33E116-6334-44D0-BAAF-79D697CE5233}" srcOrd="10" destOrd="0" presId="urn:microsoft.com/office/officeart/2005/8/layout/hierarchy2"/>
    <dgm:cxn modelId="{D97C2584-C57A-412A-BFE6-AFEE60A39625}" type="presParOf" srcId="{2D33E116-6334-44D0-BAAF-79D697CE5233}" destId="{1A29EA5B-0DF4-4592-B12B-5758D7897625}" srcOrd="0" destOrd="0" presId="urn:microsoft.com/office/officeart/2005/8/layout/hierarchy2"/>
    <dgm:cxn modelId="{C04E23F1-382F-4E36-BC3C-6696482852C8}" type="presParOf" srcId="{1C3D9023-87FB-459F-9744-F656F80A7EA3}" destId="{7BF96A53-494F-4514-ABDB-D1006FA4B852}" srcOrd="11" destOrd="0" presId="urn:microsoft.com/office/officeart/2005/8/layout/hierarchy2"/>
    <dgm:cxn modelId="{454039DB-3B9E-4A2E-9904-443FB39BD758}" type="presParOf" srcId="{7BF96A53-494F-4514-ABDB-D1006FA4B852}" destId="{39DDA10F-B25F-4B70-87F4-473EB03FDE71}" srcOrd="0" destOrd="0" presId="urn:microsoft.com/office/officeart/2005/8/layout/hierarchy2"/>
    <dgm:cxn modelId="{7A2AC283-4314-4439-B155-FE92E047C141}" type="presParOf" srcId="{7BF96A53-494F-4514-ABDB-D1006FA4B852}" destId="{91A19CAB-F90A-4DAB-A70C-8EF67A59A3F5}" srcOrd="1" destOrd="0" presId="urn:microsoft.com/office/officeart/2005/8/layout/hierarchy2"/>
    <dgm:cxn modelId="{051019AA-F037-46C3-893A-BC96C19591C6}" type="presParOf" srcId="{91A19CAB-F90A-4DAB-A70C-8EF67A59A3F5}" destId="{B6A9EB96-F3ED-4853-98B7-BD7907F4220F}" srcOrd="0" destOrd="0" presId="urn:microsoft.com/office/officeart/2005/8/layout/hierarchy2"/>
    <dgm:cxn modelId="{0A0B9EC4-B28B-4E8D-9503-D25AA153D00C}" type="presParOf" srcId="{B6A9EB96-F3ED-4853-98B7-BD7907F4220F}" destId="{CDCD2426-83EB-48DF-9906-5599BBF6D9E9}" srcOrd="0" destOrd="0" presId="urn:microsoft.com/office/officeart/2005/8/layout/hierarchy2"/>
    <dgm:cxn modelId="{97864F6B-6169-4A5C-A896-32935E98D3C9}" type="presParOf" srcId="{91A19CAB-F90A-4DAB-A70C-8EF67A59A3F5}" destId="{664171D1-0749-4BAC-B32A-37C58D864227}" srcOrd="1" destOrd="0" presId="urn:microsoft.com/office/officeart/2005/8/layout/hierarchy2"/>
    <dgm:cxn modelId="{3C9B38C4-95B1-4E3F-A347-2E0BCF920E69}" type="presParOf" srcId="{664171D1-0749-4BAC-B32A-37C58D864227}" destId="{A220929B-DDF8-4110-8E22-365B0D459C7B}" srcOrd="0" destOrd="0" presId="urn:microsoft.com/office/officeart/2005/8/layout/hierarchy2"/>
    <dgm:cxn modelId="{1E460AF9-50A4-4F3B-B041-E0AC4E6EFAE9}" type="presParOf" srcId="{664171D1-0749-4BAC-B32A-37C58D864227}" destId="{54260EAF-439A-43E4-B27E-7968D15684A8}" srcOrd="1" destOrd="0" presId="urn:microsoft.com/office/officeart/2005/8/layout/hierarchy2"/>
    <dgm:cxn modelId="{8D039105-17F9-4F1A-A073-ED62953CCAA1}" type="presParOf" srcId="{91A19CAB-F90A-4DAB-A70C-8EF67A59A3F5}" destId="{99C00F40-8E85-4F24-A22C-9FA6431FF7D2}" srcOrd="2" destOrd="0" presId="urn:microsoft.com/office/officeart/2005/8/layout/hierarchy2"/>
    <dgm:cxn modelId="{1D02F2AC-9EDD-41E0-8AF8-9693F8F199A5}" type="presParOf" srcId="{99C00F40-8E85-4F24-A22C-9FA6431FF7D2}" destId="{B8A21C4C-8A6F-4470-9A36-9F612B57123B}" srcOrd="0" destOrd="0" presId="urn:microsoft.com/office/officeart/2005/8/layout/hierarchy2"/>
    <dgm:cxn modelId="{FCA26CFC-A52D-4269-BFF3-D9C07CD30ED9}" type="presParOf" srcId="{91A19CAB-F90A-4DAB-A70C-8EF67A59A3F5}" destId="{725D79B1-83C5-4EFA-9A53-C4C9346F1620}" srcOrd="3" destOrd="0" presId="urn:microsoft.com/office/officeart/2005/8/layout/hierarchy2"/>
    <dgm:cxn modelId="{64C2C628-28B4-4453-A2C6-F1CAC466C320}" type="presParOf" srcId="{725D79B1-83C5-4EFA-9A53-C4C9346F1620}" destId="{DD2B0AE4-5D2A-4DA0-8831-7242A051AA6E}" srcOrd="0" destOrd="0" presId="urn:microsoft.com/office/officeart/2005/8/layout/hierarchy2"/>
    <dgm:cxn modelId="{D9D5ECD2-595E-4E1F-813D-CC13099AB332}" type="presParOf" srcId="{725D79B1-83C5-4EFA-9A53-C4C9346F1620}" destId="{20915580-B2A0-4381-BD23-84548B55A724}" srcOrd="1" destOrd="0" presId="urn:microsoft.com/office/officeart/2005/8/layout/hierarchy2"/>
    <dgm:cxn modelId="{FF980AAD-5AF8-4774-8065-AAE1D593D843}" type="presParOf" srcId="{91A19CAB-F90A-4DAB-A70C-8EF67A59A3F5}" destId="{B8E21B72-4164-4689-A22C-4CEF2098EF31}" srcOrd="4" destOrd="0" presId="urn:microsoft.com/office/officeart/2005/8/layout/hierarchy2"/>
    <dgm:cxn modelId="{43FC4D0E-3D3A-4859-B2A2-ACB524E20810}" type="presParOf" srcId="{B8E21B72-4164-4689-A22C-4CEF2098EF31}" destId="{BD864B65-38A9-4A60-B0B8-35CC14DA33FD}" srcOrd="0" destOrd="0" presId="urn:microsoft.com/office/officeart/2005/8/layout/hierarchy2"/>
    <dgm:cxn modelId="{DA866587-A921-439D-88F3-358815A78BE4}" type="presParOf" srcId="{91A19CAB-F90A-4DAB-A70C-8EF67A59A3F5}" destId="{E13B52AD-18A6-46BA-A1B0-16014EEE6D1E}" srcOrd="5" destOrd="0" presId="urn:microsoft.com/office/officeart/2005/8/layout/hierarchy2"/>
    <dgm:cxn modelId="{BB5737FF-AB49-4746-AA9C-6DF4B2642879}" type="presParOf" srcId="{E13B52AD-18A6-46BA-A1B0-16014EEE6D1E}" destId="{EA3C90D4-A9BB-4A3F-8B8C-1FC3B0FC8BA6}" srcOrd="0" destOrd="0" presId="urn:microsoft.com/office/officeart/2005/8/layout/hierarchy2"/>
    <dgm:cxn modelId="{7ECE5835-A723-4097-9239-B6116A38505A}" type="presParOf" srcId="{E13B52AD-18A6-46BA-A1B0-16014EEE6D1E}" destId="{01154E62-A994-42FD-B69F-94BC36A1D88F}" srcOrd="1" destOrd="0" presId="urn:microsoft.com/office/officeart/2005/8/layout/hierarchy2"/>
    <dgm:cxn modelId="{F706AFEC-1644-44FA-8B10-095300C91A6A}" type="presParOf" srcId="{91A19CAB-F90A-4DAB-A70C-8EF67A59A3F5}" destId="{230126F0-E3F0-44E5-9F5C-D26DAED54AC6}" srcOrd="6" destOrd="0" presId="urn:microsoft.com/office/officeart/2005/8/layout/hierarchy2"/>
    <dgm:cxn modelId="{979C6452-DAEA-4AAD-A8FC-2BB6B953385F}" type="presParOf" srcId="{230126F0-E3F0-44E5-9F5C-D26DAED54AC6}" destId="{9B66F5BD-FE49-498E-8267-50A7B5402450}" srcOrd="0" destOrd="0" presId="urn:microsoft.com/office/officeart/2005/8/layout/hierarchy2"/>
    <dgm:cxn modelId="{15C8253E-952B-4843-B44B-848F3CC2C476}" type="presParOf" srcId="{91A19CAB-F90A-4DAB-A70C-8EF67A59A3F5}" destId="{797A153C-D1F1-4361-B34F-20C784BE5772}" srcOrd="7" destOrd="0" presId="urn:microsoft.com/office/officeart/2005/8/layout/hierarchy2"/>
    <dgm:cxn modelId="{65BB7F9A-FB0A-4CBB-AE88-EE810F1AC866}" type="presParOf" srcId="{797A153C-D1F1-4361-B34F-20C784BE5772}" destId="{FAD7A3C6-3950-481E-B25A-665374961F04}" srcOrd="0" destOrd="0" presId="urn:microsoft.com/office/officeart/2005/8/layout/hierarchy2"/>
    <dgm:cxn modelId="{64CF63E6-8606-4B22-A1DF-E7FA2AE8F61E}" type="presParOf" srcId="{797A153C-D1F1-4361-B34F-20C784BE5772}" destId="{62BE37C8-B138-481D-AA5B-4672F24BA54E}" srcOrd="1" destOrd="0" presId="urn:microsoft.com/office/officeart/2005/8/layout/hierarchy2"/>
    <dgm:cxn modelId="{BDC8AC60-887F-4CCE-B6D6-159A675F128A}" type="presParOf" srcId="{91A19CAB-F90A-4DAB-A70C-8EF67A59A3F5}" destId="{86E91790-8F29-4040-BBFD-DC0348B84753}" srcOrd="8" destOrd="0" presId="urn:microsoft.com/office/officeart/2005/8/layout/hierarchy2"/>
    <dgm:cxn modelId="{4FF91686-A0FF-483A-8F0F-373BFA2C43D3}" type="presParOf" srcId="{86E91790-8F29-4040-BBFD-DC0348B84753}" destId="{008658FA-1044-46D5-809E-EB75EC80404A}" srcOrd="0" destOrd="0" presId="urn:microsoft.com/office/officeart/2005/8/layout/hierarchy2"/>
    <dgm:cxn modelId="{71189ED4-60F8-47C0-B48A-CB1934C62A7E}" type="presParOf" srcId="{91A19CAB-F90A-4DAB-A70C-8EF67A59A3F5}" destId="{1BF4BAA5-9459-4881-8DA8-74B724053B96}" srcOrd="9" destOrd="0" presId="urn:microsoft.com/office/officeart/2005/8/layout/hierarchy2"/>
    <dgm:cxn modelId="{408B51AB-26C7-4635-8C8A-706101187D65}" type="presParOf" srcId="{1BF4BAA5-9459-4881-8DA8-74B724053B96}" destId="{072979B4-D464-4B6F-8744-92CCCD6EDFA9}" srcOrd="0" destOrd="0" presId="urn:microsoft.com/office/officeart/2005/8/layout/hierarchy2"/>
    <dgm:cxn modelId="{7E17D350-531A-4214-8C36-43677D7BF26C}" type="presParOf" srcId="{1BF4BAA5-9459-4881-8DA8-74B724053B96}" destId="{5A6070EA-CFEC-4B03-BB33-51AEC67E4030}" srcOrd="1" destOrd="0" presId="urn:microsoft.com/office/officeart/2005/8/layout/hierarchy2"/>
    <dgm:cxn modelId="{D8AE526C-02DA-46AD-9D12-EC42CB3DD79C}" type="presParOf" srcId="{5A6070EA-CFEC-4B03-BB33-51AEC67E4030}" destId="{CC9E8970-0949-49F4-A5CD-B52E2EF27B3D}" srcOrd="0" destOrd="0" presId="urn:microsoft.com/office/officeart/2005/8/layout/hierarchy2"/>
    <dgm:cxn modelId="{CA00BAB1-A1CD-46C9-8878-05EF39430921}" type="presParOf" srcId="{CC9E8970-0949-49F4-A5CD-B52E2EF27B3D}" destId="{1F0A4BC0-8B06-4B62-97AC-B5F40AC9AF45}" srcOrd="0" destOrd="0" presId="urn:microsoft.com/office/officeart/2005/8/layout/hierarchy2"/>
    <dgm:cxn modelId="{5C7DCB61-017B-43C1-9AC6-B6351699E0CC}" type="presParOf" srcId="{5A6070EA-CFEC-4B03-BB33-51AEC67E4030}" destId="{28DDAE3B-B822-4544-A6D3-7BC444CB7233}" srcOrd="1" destOrd="0" presId="urn:microsoft.com/office/officeart/2005/8/layout/hierarchy2"/>
    <dgm:cxn modelId="{ACBA253F-3BD5-48B6-9783-8FA2CFA9C339}" type="presParOf" srcId="{28DDAE3B-B822-4544-A6D3-7BC444CB7233}" destId="{C1FBC62A-01E2-4161-8D57-5BE4A8F47A7B}" srcOrd="0" destOrd="0" presId="urn:microsoft.com/office/officeart/2005/8/layout/hierarchy2"/>
    <dgm:cxn modelId="{4A4C3CD0-EBBC-445D-9207-911BA40833AC}" type="presParOf" srcId="{28DDAE3B-B822-4544-A6D3-7BC444CB7233}" destId="{3E4362BF-7D79-40D4-AB95-813AE07F5F2C}" srcOrd="1" destOrd="0" presId="urn:microsoft.com/office/officeart/2005/8/layout/hierarchy2"/>
    <dgm:cxn modelId="{A32BFF45-46DC-458C-A418-FE140F842A38}" type="presParOf" srcId="{5A6070EA-CFEC-4B03-BB33-51AEC67E4030}" destId="{89AFD168-AC75-44F0-8C1A-B23E15654195}" srcOrd="2" destOrd="0" presId="urn:microsoft.com/office/officeart/2005/8/layout/hierarchy2"/>
    <dgm:cxn modelId="{AA79CDD4-7882-4A3F-9333-AEFE78B60D3F}" type="presParOf" srcId="{89AFD168-AC75-44F0-8C1A-B23E15654195}" destId="{EE8A2221-BB1E-42F4-94DA-622CF36255CF}" srcOrd="0" destOrd="0" presId="urn:microsoft.com/office/officeart/2005/8/layout/hierarchy2"/>
    <dgm:cxn modelId="{A91FF6E3-A135-4946-874E-940C92E7697B}" type="presParOf" srcId="{5A6070EA-CFEC-4B03-BB33-51AEC67E4030}" destId="{8882AD01-8C09-499C-BFEF-2A5315744DC4}" srcOrd="3" destOrd="0" presId="urn:microsoft.com/office/officeart/2005/8/layout/hierarchy2"/>
    <dgm:cxn modelId="{821FEF41-0610-4761-91E5-3DF397A18DC9}" type="presParOf" srcId="{8882AD01-8C09-499C-BFEF-2A5315744DC4}" destId="{973F262D-A408-4E23-9E37-C69B764C5C03}" srcOrd="0" destOrd="0" presId="urn:microsoft.com/office/officeart/2005/8/layout/hierarchy2"/>
    <dgm:cxn modelId="{015FAD89-CD89-4197-A90E-FA2F8B73B213}" type="presParOf" srcId="{8882AD01-8C09-499C-BFEF-2A5315744DC4}" destId="{6CABF3F4-48A3-4FCA-9120-D02BC71FB488}" srcOrd="1" destOrd="0" presId="urn:microsoft.com/office/officeart/2005/8/layout/hierarchy2"/>
    <dgm:cxn modelId="{5E56A779-F2FA-49B4-908D-8C7D8D27669C}" type="presParOf" srcId="{5A6070EA-CFEC-4B03-BB33-51AEC67E4030}" destId="{E115A33A-8659-47B6-9A7F-2C5334F825B2}" srcOrd="4" destOrd="0" presId="urn:microsoft.com/office/officeart/2005/8/layout/hierarchy2"/>
    <dgm:cxn modelId="{A4350834-8E4F-4B20-8343-781DC53A19BB}" type="presParOf" srcId="{E115A33A-8659-47B6-9A7F-2C5334F825B2}" destId="{2BCAC220-E634-46BA-9539-DA8D308803EE}" srcOrd="0" destOrd="0" presId="urn:microsoft.com/office/officeart/2005/8/layout/hierarchy2"/>
    <dgm:cxn modelId="{114371BC-245A-4FAC-949A-EDC1EC95E7BA}" type="presParOf" srcId="{5A6070EA-CFEC-4B03-BB33-51AEC67E4030}" destId="{0BA41B67-14FA-4826-89A4-C4C02FD7BC47}" srcOrd="5" destOrd="0" presId="urn:microsoft.com/office/officeart/2005/8/layout/hierarchy2"/>
    <dgm:cxn modelId="{C29A40F8-EF2E-4795-8AFB-4D4B4A99D33C}" type="presParOf" srcId="{0BA41B67-14FA-4826-89A4-C4C02FD7BC47}" destId="{7300D681-9225-464B-BC44-38658E2F6727}" srcOrd="0" destOrd="0" presId="urn:microsoft.com/office/officeart/2005/8/layout/hierarchy2"/>
    <dgm:cxn modelId="{658D7404-6F4E-4038-A38A-F8309D15EF0D}" type="presParOf" srcId="{0BA41B67-14FA-4826-89A4-C4C02FD7BC47}" destId="{5D0C1738-954F-473B-9C53-7D9D1127DAE1}" srcOrd="1" destOrd="0" presId="urn:microsoft.com/office/officeart/2005/8/layout/hierarchy2"/>
    <dgm:cxn modelId="{198D0DD9-A610-4D9E-9828-75AD99917BC3}" type="presParOf" srcId="{5A6070EA-CFEC-4B03-BB33-51AEC67E4030}" destId="{B2F060CA-09A7-477B-B27D-A4B7FED273A5}" srcOrd="6" destOrd="0" presId="urn:microsoft.com/office/officeart/2005/8/layout/hierarchy2"/>
    <dgm:cxn modelId="{2A36B3C6-815C-45FD-B246-CEB4C1A8C6A5}" type="presParOf" srcId="{B2F060CA-09A7-477B-B27D-A4B7FED273A5}" destId="{A567BF90-3D89-444D-A8EF-27889B7A8BAC}" srcOrd="0" destOrd="0" presId="urn:microsoft.com/office/officeart/2005/8/layout/hierarchy2"/>
    <dgm:cxn modelId="{61ABC2FF-B103-41F4-96FE-0F6D104E0B82}" type="presParOf" srcId="{5A6070EA-CFEC-4B03-BB33-51AEC67E4030}" destId="{7F3F1C08-EA22-476B-9F4C-A5FBDA09CEEF}" srcOrd="7" destOrd="0" presId="urn:microsoft.com/office/officeart/2005/8/layout/hierarchy2"/>
    <dgm:cxn modelId="{C3725159-1B47-465B-81DD-6943AB68CB9E}" type="presParOf" srcId="{7F3F1C08-EA22-476B-9F4C-A5FBDA09CEEF}" destId="{37B8C98B-213B-4941-84C2-6F85EC38A0CF}" srcOrd="0" destOrd="0" presId="urn:microsoft.com/office/officeart/2005/8/layout/hierarchy2"/>
    <dgm:cxn modelId="{ECA30EFC-853A-496A-9AFB-661E5F2F9AD7}" type="presParOf" srcId="{7F3F1C08-EA22-476B-9F4C-A5FBDA09CEEF}" destId="{7C28ED61-5A97-444E-BDAB-2EC55424A084}" srcOrd="1" destOrd="0" presId="urn:microsoft.com/office/officeart/2005/8/layout/hierarchy2"/>
    <dgm:cxn modelId="{2FC4D892-E165-4920-82B2-171C98EABBB9}" type="presParOf" srcId="{515E6025-2969-4A0E-9CA0-32E4A7436CD2}" destId="{4E0CC8B9-08C4-4F05-B8D1-ED416B71F79E}" srcOrd="2" destOrd="0" presId="urn:microsoft.com/office/officeart/2005/8/layout/hierarchy2"/>
    <dgm:cxn modelId="{E0CD914A-161A-4E51-9003-F16DB9809DB4}" type="presParOf" srcId="{4E0CC8B9-08C4-4F05-B8D1-ED416B71F79E}" destId="{CF04DB05-C23E-44C9-A320-26E7A1FD2BD8}" srcOrd="0" destOrd="0" presId="urn:microsoft.com/office/officeart/2005/8/layout/hierarchy2"/>
    <dgm:cxn modelId="{3AE53E34-5557-48BA-A1BE-5EE319EDEEE6}" type="presParOf" srcId="{4E0CC8B9-08C4-4F05-B8D1-ED416B71F79E}" destId="{DE80CC68-FE9A-4A28-AA84-21024E94B86F}" srcOrd="1" destOrd="0" presId="urn:microsoft.com/office/officeart/2005/8/layout/hierarchy2"/>
    <dgm:cxn modelId="{7D45C914-51C2-44E2-B47C-C1BCAAD90173}" type="presParOf" srcId="{515E6025-2969-4A0E-9CA0-32E4A7436CD2}" destId="{624D06A1-E3D9-489E-B1FE-4D111B743059}" srcOrd="3" destOrd="0" presId="urn:microsoft.com/office/officeart/2005/8/layout/hierarchy2"/>
    <dgm:cxn modelId="{934B1E21-D413-4D86-BC65-35B634CAF3A1}" type="presParOf" srcId="{624D06A1-E3D9-489E-B1FE-4D111B743059}" destId="{9F83DEF5-46F6-462E-A3F8-A8D5E7B6695D}" srcOrd="0" destOrd="0" presId="urn:microsoft.com/office/officeart/2005/8/layout/hierarchy2"/>
    <dgm:cxn modelId="{2DF3A9CE-85E0-48EE-9FCE-C237892ABBCB}" type="presParOf" srcId="{624D06A1-E3D9-489E-B1FE-4D111B743059}" destId="{5B877BC6-02FA-4CC3-93E6-C6D7252E6709}" srcOrd="1" destOrd="0" presId="urn:microsoft.com/office/officeart/2005/8/layout/hierarchy2"/>
    <dgm:cxn modelId="{941D7B84-D418-4C0A-9C3D-853D58707214}" type="presParOf" srcId="{5B877BC6-02FA-4CC3-93E6-C6D7252E6709}" destId="{2987A765-2653-4548-B9E0-982A499AA835}" srcOrd="0" destOrd="0" presId="urn:microsoft.com/office/officeart/2005/8/layout/hierarchy2"/>
    <dgm:cxn modelId="{D2D57689-CB85-45AE-AE09-10E9917DE77A}" type="presParOf" srcId="{2987A765-2653-4548-B9E0-982A499AA835}" destId="{0D2AF79F-82DB-43AD-B0CE-973DF827FA15}" srcOrd="0" destOrd="0" presId="urn:microsoft.com/office/officeart/2005/8/layout/hierarchy2"/>
    <dgm:cxn modelId="{BBCC06D0-90E6-49EB-A89F-9E1DC871F403}" type="presParOf" srcId="{5B877BC6-02FA-4CC3-93E6-C6D7252E6709}" destId="{E878C1ED-BD6C-4014-9CD5-3DDAFD18C3A6}" srcOrd="1" destOrd="0" presId="urn:microsoft.com/office/officeart/2005/8/layout/hierarchy2"/>
    <dgm:cxn modelId="{097614A8-1D19-46F0-8993-A5327ACAF00D}" type="presParOf" srcId="{E878C1ED-BD6C-4014-9CD5-3DDAFD18C3A6}" destId="{6AAC16A9-2C90-4717-A8BB-5E524DD83480}" srcOrd="0" destOrd="0" presId="urn:microsoft.com/office/officeart/2005/8/layout/hierarchy2"/>
    <dgm:cxn modelId="{43134F37-7EF2-4EB7-8D5D-C39C2EBC3FF4}" type="presParOf" srcId="{E878C1ED-BD6C-4014-9CD5-3DDAFD18C3A6}" destId="{E9EBF6BB-EC37-4A4C-BADE-E8C3E0CB4913}" srcOrd="1" destOrd="0" presId="urn:microsoft.com/office/officeart/2005/8/layout/hierarchy2"/>
    <dgm:cxn modelId="{DB71E1D4-04F3-4746-A6C4-2457B755EDA4}" type="presParOf" srcId="{5B877BC6-02FA-4CC3-93E6-C6D7252E6709}" destId="{703FE35E-5D17-4D7D-807E-CF179247D969}" srcOrd="2" destOrd="0" presId="urn:microsoft.com/office/officeart/2005/8/layout/hierarchy2"/>
    <dgm:cxn modelId="{40189628-ACD8-4EC7-9FC9-18605A4FD30D}" type="presParOf" srcId="{703FE35E-5D17-4D7D-807E-CF179247D969}" destId="{86E4FCB1-5ADF-43C7-B331-995C36248F6B}" srcOrd="0" destOrd="0" presId="urn:microsoft.com/office/officeart/2005/8/layout/hierarchy2"/>
    <dgm:cxn modelId="{707A731E-A68E-4348-99D2-CBE7A4978669}" type="presParOf" srcId="{5B877BC6-02FA-4CC3-93E6-C6D7252E6709}" destId="{1C1BE40B-ABCF-4962-8A19-F9952DDB8699}" srcOrd="3" destOrd="0" presId="urn:microsoft.com/office/officeart/2005/8/layout/hierarchy2"/>
    <dgm:cxn modelId="{EA28550C-C455-4BAB-9AA4-AEC7E3DC621C}" type="presParOf" srcId="{1C1BE40B-ABCF-4962-8A19-F9952DDB8699}" destId="{79D2B773-722D-4555-8482-8E7AFEC4AF8A}" srcOrd="0" destOrd="0" presId="urn:microsoft.com/office/officeart/2005/8/layout/hierarchy2"/>
    <dgm:cxn modelId="{472BA367-BDB5-4353-85A9-41C5F6D3DB4F}" type="presParOf" srcId="{1C1BE40B-ABCF-4962-8A19-F9952DDB8699}" destId="{0C6CF9FD-BCF9-4086-A04A-BA86D1C2CDAF}" srcOrd="1" destOrd="0" presId="urn:microsoft.com/office/officeart/2005/8/layout/hierarchy2"/>
    <dgm:cxn modelId="{CB016AF3-F9F7-4F41-B1E3-27DF90B9587C}" type="presParOf" srcId="{5B877BC6-02FA-4CC3-93E6-C6D7252E6709}" destId="{7C2E9CC9-7546-4C07-B230-CE8DE6496FF2}" srcOrd="4" destOrd="0" presId="urn:microsoft.com/office/officeart/2005/8/layout/hierarchy2"/>
    <dgm:cxn modelId="{8DC27DDB-E9DC-449E-BF49-722759F6595D}" type="presParOf" srcId="{7C2E9CC9-7546-4C07-B230-CE8DE6496FF2}" destId="{756B099D-D277-4B97-8CAB-7E3B7270A6D6}" srcOrd="0" destOrd="0" presId="urn:microsoft.com/office/officeart/2005/8/layout/hierarchy2"/>
    <dgm:cxn modelId="{667D19D8-A137-4FA4-98EA-F58C20731C1B}" type="presParOf" srcId="{5B877BC6-02FA-4CC3-93E6-C6D7252E6709}" destId="{C50A1E95-AAE8-43E5-A377-D8F70DFCAD03}" srcOrd="5" destOrd="0" presId="urn:microsoft.com/office/officeart/2005/8/layout/hierarchy2"/>
    <dgm:cxn modelId="{EA86D058-1CFA-45A6-A897-C7E022239648}" type="presParOf" srcId="{C50A1E95-AAE8-43E5-A377-D8F70DFCAD03}" destId="{051E26A8-4217-4300-A803-61B566E9ACFB}" srcOrd="0" destOrd="0" presId="urn:microsoft.com/office/officeart/2005/8/layout/hierarchy2"/>
    <dgm:cxn modelId="{15B06A95-9B0D-4BBD-81D6-491CBC134F27}" type="presParOf" srcId="{C50A1E95-AAE8-43E5-A377-D8F70DFCAD03}" destId="{06CCE2F2-8236-4AA5-AEC2-243F6C8F1439}" srcOrd="1" destOrd="0" presId="urn:microsoft.com/office/officeart/2005/8/layout/hierarchy2"/>
    <dgm:cxn modelId="{56693796-07FA-47CD-A2A0-0AD5FB461F38}" type="presParOf" srcId="{5B877BC6-02FA-4CC3-93E6-C6D7252E6709}" destId="{CFFA8080-6B26-4681-BA81-61BC9D5E843C}" srcOrd="6" destOrd="0" presId="urn:microsoft.com/office/officeart/2005/8/layout/hierarchy2"/>
    <dgm:cxn modelId="{5B9DF0F4-F060-4A79-9E88-5AD780F22086}" type="presParOf" srcId="{CFFA8080-6B26-4681-BA81-61BC9D5E843C}" destId="{88C8A562-D6D7-45DF-B40C-C0BA4A4415C1}" srcOrd="0" destOrd="0" presId="urn:microsoft.com/office/officeart/2005/8/layout/hierarchy2"/>
    <dgm:cxn modelId="{B9D1A029-4F06-484E-9CCA-673AF8F128CE}" type="presParOf" srcId="{5B877BC6-02FA-4CC3-93E6-C6D7252E6709}" destId="{29CF0A09-A313-448F-87DD-532E326B143C}" srcOrd="7" destOrd="0" presId="urn:microsoft.com/office/officeart/2005/8/layout/hierarchy2"/>
    <dgm:cxn modelId="{EFAEFC6B-BA43-4DBA-BC52-01A8371A3B97}" type="presParOf" srcId="{29CF0A09-A313-448F-87DD-532E326B143C}" destId="{42BEE079-F368-4BAF-ACD5-2F09148EFEA7}" srcOrd="0" destOrd="0" presId="urn:microsoft.com/office/officeart/2005/8/layout/hierarchy2"/>
    <dgm:cxn modelId="{FE8117DC-7250-475E-9491-ACD1D09A7141}" type="presParOf" srcId="{29CF0A09-A313-448F-87DD-532E326B143C}" destId="{8A394568-7970-40DD-AF93-DF99303A3FA1}" srcOrd="1" destOrd="0" presId="urn:microsoft.com/office/officeart/2005/8/layout/hierarchy2"/>
    <dgm:cxn modelId="{2071ED93-2175-4E05-ADA4-E0EB7788EE59}" type="presParOf" srcId="{515E6025-2969-4A0E-9CA0-32E4A7436CD2}" destId="{006D6BE4-847C-433A-801C-C7F23BCC3529}" srcOrd="4" destOrd="0" presId="urn:microsoft.com/office/officeart/2005/8/layout/hierarchy2"/>
    <dgm:cxn modelId="{7D5B3E0E-D1CD-4866-AE21-B40876DF8172}" type="presParOf" srcId="{006D6BE4-847C-433A-801C-C7F23BCC3529}" destId="{EAAA689F-1C85-4537-AE5F-B3829B5C1443}" srcOrd="0" destOrd="0" presId="urn:microsoft.com/office/officeart/2005/8/layout/hierarchy2"/>
    <dgm:cxn modelId="{1534C547-4730-441F-A6B6-5CCD0156F85D}" type="presParOf" srcId="{006D6BE4-847C-433A-801C-C7F23BCC3529}" destId="{3033C053-C55A-4471-9778-3D57447B5D30}" srcOrd="1" destOrd="0" presId="urn:microsoft.com/office/officeart/2005/8/layout/hierarchy2"/>
    <dgm:cxn modelId="{2A5ECC93-8F9C-43D5-97FA-C7C67A29F6B1}" type="presParOf" srcId="{515E6025-2969-4A0E-9CA0-32E4A7436CD2}" destId="{6C76186E-F582-45DF-9E50-B8246DF41CE5}" srcOrd="5" destOrd="0" presId="urn:microsoft.com/office/officeart/2005/8/layout/hierarchy2"/>
    <dgm:cxn modelId="{06DA5646-3383-423F-BBC3-B821DC960FFF}" type="presParOf" srcId="{6C76186E-F582-45DF-9E50-B8246DF41CE5}" destId="{6FE0B1D9-8FC7-4F7D-B5B7-F10BFFCECB5F}" srcOrd="0" destOrd="0" presId="urn:microsoft.com/office/officeart/2005/8/layout/hierarchy2"/>
    <dgm:cxn modelId="{B171953D-E2DB-44D5-822C-182A671978A7}" type="presParOf" srcId="{6C76186E-F582-45DF-9E50-B8246DF41CE5}" destId="{48DD9DAA-B64A-4145-AC2A-EA6C460CBD5D}" srcOrd="1" destOrd="0" presId="urn:microsoft.com/office/officeart/2005/8/layout/hierarchy2"/>
    <dgm:cxn modelId="{F836EDFB-86FF-493C-8C68-2C7BC3FF2B45}" type="presParOf" srcId="{515E6025-2969-4A0E-9CA0-32E4A7436CD2}" destId="{ECFAB9DB-0958-4E8A-B2DA-162C3472FEFA}" srcOrd="6" destOrd="0" presId="urn:microsoft.com/office/officeart/2005/8/layout/hierarchy2"/>
    <dgm:cxn modelId="{B6D051B8-59DD-434B-88C8-63127529A98A}" type="presParOf" srcId="{ECFAB9DB-0958-4E8A-B2DA-162C3472FEFA}" destId="{FE48E0DE-8A43-488A-A0D8-799D90AE4A79}" srcOrd="0" destOrd="0" presId="urn:microsoft.com/office/officeart/2005/8/layout/hierarchy2"/>
    <dgm:cxn modelId="{36C06FCA-C209-44EA-990D-7FB6113A922A}" type="presParOf" srcId="{ECFAB9DB-0958-4E8A-B2DA-162C3472FEFA}" destId="{AE299FB5-030D-438A-A243-2F4206A898A0}" srcOrd="1" destOrd="0" presId="urn:microsoft.com/office/officeart/2005/8/layout/hierarchy2"/>
    <dgm:cxn modelId="{37E7A91D-317B-4886-B3D5-CAFF192C1B2A}" type="presParOf" srcId="{515E6025-2969-4A0E-9CA0-32E4A7436CD2}" destId="{55BC8201-0C39-4F60-A9F8-3B7C04120B72}" srcOrd="7" destOrd="0" presId="urn:microsoft.com/office/officeart/2005/8/layout/hierarchy2"/>
    <dgm:cxn modelId="{7785E32A-8AD6-4A24-8E88-803963DB9254}" type="presParOf" srcId="{55BC8201-0C39-4F60-A9F8-3B7C04120B72}" destId="{7B208CF3-0B41-4F27-8244-0BFDEE1DBEF7}" srcOrd="0" destOrd="0" presId="urn:microsoft.com/office/officeart/2005/8/layout/hierarchy2"/>
    <dgm:cxn modelId="{EA1C3087-CAA0-49DE-988E-DDB2418C13B3}" type="presParOf" srcId="{55BC8201-0C39-4F60-A9F8-3B7C04120B72}" destId="{708F1359-A9D9-40E6-BB84-1507A4833509}" srcOrd="1" destOrd="0" presId="urn:microsoft.com/office/officeart/2005/8/layout/hierarchy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B51673-77CA-4BA7-BA79-4C9C891E7652}">
      <dsp:nvSpPr>
        <dsp:cNvPr id="0" name=""/>
        <dsp:cNvSpPr/>
      </dsp:nvSpPr>
      <dsp:spPr>
        <a:xfrm>
          <a:off x="898" y="50090"/>
          <a:ext cx="2014010" cy="702000"/>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2007" tIns="17336" rIns="17336" bIns="17336" numCol="1" spcCol="1270" anchor="ctr" anchorCtr="0">
          <a:noAutofit/>
        </a:bodyPr>
        <a:lstStyle/>
        <a:p>
          <a:pPr lvl="0" algn="ctr" defTabSz="577850">
            <a:lnSpc>
              <a:spcPct val="90000"/>
            </a:lnSpc>
            <a:spcBef>
              <a:spcPct val="0"/>
            </a:spcBef>
            <a:spcAft>
              <a:spcPct val="35000"/>
            </a:spcAft>
          </a:pPr>
          <a:r>
            <a:rPr lang="de-CH" sz="1300" kern="1200"/>
            <a:t>Phase 1</a:t>
          </a:r>
        </a:p>
        <a:p>
          <a:pPr lvl="0" algn="ctr" defTabSz="577850">
            <a:lnSpc>
              <a:spcPct val="90000"/>
            </a:lnSpc>
            <a:spcBef>
              <a:spcPct val="0"/>
            </a:spcBef>
            <a:spcAft>
              <a:spcPct val="35000"/>
            </a:spcAft>
          </a:pPr>
          <a:r>
            <a:rPr lang="de-CH" sz="1300" kern="1200"/>
            <a:t>Einführung</a:t>
          </a:r>
        </a:p>
      </dsp:txBody>
      <dsp:txXfrm>
        <a:off x="351898" y="50090"/>
        <a:ext cx="1312010" cy="702000"/>
      </dsp:txXfrm>
    </dsp:sp>
    <dsp:sp modelId="{49A0FF3C-7EE3-4735-8947-637EC254B3FA}">
      <dsp:nvSpPr>
        <dsp:cNvPr id="0" name=""/>
        <dsp:cNvSpPr/>
      </dsp:nvSpPr>
      <dsp:spPr>
        <a:xfrm>
          <a:off x="898" y="839841"/>
          <a:ext cx="1611208" cy="15795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114300" lvl="1" indent="-114300" algn="l" defTabSz="577850">
            <a:lnSpc>
              <a:spcPct val="90000"/>
            </a:lnSpc>
            <a:spcBef>
              <a:spcPct val="0"/>
            </a:spcBef>
            <a:spcAft>
              <a:spcPct val="15000"/>
            </a:spcAft>
            <a:buChar char="••"/>
          </a:pPr>
          <a:r>
            <a:rPr lang="de-CH" sz="1300" kern="1200"/>
            <a:t>Organisation SCA</a:t>
          </a:r>
        </a:p>
        <a:p>
          <a:pPr marL="114300" lvl="1" indent="-114300" algn="l" defTabSz="577850">
            <a:lnSpc>
              <a:spcPct val="90000"/>
            </a:lnSpc>
            <a:spcBef>
              <a:spcPct val="0"/>
            </a:spcBef>
            <a:spcAft>
              <a:spcPct val="15000"/>
            </a:spcAft>
            <a:buChar char="••"/>
          </a:pPr>
          <a:r>
            <a:rPr lang="de-CH" sz="1300" kern="1200"/>
            <a:t>Applikation SCS</a:t>
          </a:r>
        </a:p>
        <a:p>
          <a:pPr marL="114300" lvl="1" indent="-114300" algn="l" defTabSz="577850">
            <a:lnSpc>
              <a:spcPct val="90000"/>
            </a:lnSpc>
            <a:spcBef>
              <a:spcPct val="0"/>
            </a:spcBef>
            <a:spcAft>
              <a:spcPct val="15000"/>
            </a:spcAft>
            <a:buChar char="••"/>
          </a:pPr>
          <a:r>
            <a:rPr lang="de-CH" sz="1300" kern="1200"/>
            <a:t>Quality Center</a:t>
          </a:r>
        </a:p>
        <a:p>
          <a:pPr marL="114300" lvl="1" indent="-114300" algn="l" defTabSz="577850">
            <a:lnSpc>
              <a:spcPct val="90000"/>
            </a:lnSpc>
            <a:spcBef>
              <a:spcPct val="0"/>
            </a:spcBef>
            <a:spcAft>
              <a:spcPct val="15000"/>
            </a:spcAft>
            <a:buChar char="••"/>
          </a:pPr>
          <a:r>
            <a:rPr lang="de-CH" sz="1300" kern="1200"/>
            <a:t>Erste Erkenntnisse aus der Automatisierung funktionaler Tests gewinnen</a:t>
          </a:r>
        </a:p>
        <a:p>
          <a:pPr marL="114300" lvl="1" indent="-114300" algn="l" defTabSz="577850">
            <a:lnSpc>
              <a:spcPct val="90000"/>
            </a:lnSpc>
            <a:spcBef>
              <a:spcPct val="0"/>
            </a:spcBef>
            <a:spcAft>
              <a:spcPct val="15000"/>
            </a:spcAft>
            <a:buChar char="••"/>
          </a:pPr>
          <a:endParaRPr lang="de-CH" sz="1300" kern="1200"/>
        </a:p>
      </dsp:txBody>
      <dsp:txXfrm>
        <a:off x="898" y="839841"/>
        <a:ext cx="1611208" cy="1579500"/>
      </dsp:txXfrm>
    </dsp:sp>
    <dsp:sp modelId="{DD85B210-3D6C-4844-A9F5-AB5734EC96A0}">
      <dsp:nvSpPr>
        <dsp:cNvPr id="0" name=""/>
        <dsp:cNvSpPr/>
      </dsp:nvSpPr>
      <dsp:spPr>
        <a:xfrm>
          <a:off x="1798908" y="50090"/>
          <a:ext cx="2014010" cy="702000"/>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2007" tIns="17336" rIns="17336" bIns="17336" numCol="1" spcCol="1270" anchor="ctr" anchorCtr="0">
          <a:noAutofit/>
        </a:bodyPr>
        <a:lstStyle/>
        <a:p>
          <a:pPr lvl="0" algn="ctr" defTabSz="577850">
            <a:lnSpc>
              <a:spcPct val="90000"/>
            </a:lnSpc>
            <a:spcBef>
              <a:spcPct val="0"/>
            </a:spcBef>
            <a:spcAft>
              <a:spcPct val="35000"/>
            </a:spcAft>
          </a:pPr>
          <a:r>
            <a:rPr lang="de-CH" sz="1300" kern="1200"/>
            <a:t>Phase 2</a:t>
          </a:r>
        </a:p>
        <a:p>
          <a:pPr lvl="0" algn="ctr" defTabSz="577850">
            <a:lnSpc>
              <a:spcPct val="90000"/>
            </a:lnSpc>
            <a:spcBef>
              <a:spcPct val="0"/>
            </a:spcBef>
            <a:spcAft>
              <a:spcPct val="35000"/>
            </a:spcAft>
          </a:pPr>
          <a:r>
            <a:rPr lang="de-CH" sz="1300" kern="1200"/>
            <a:t>Basis-Test-Kit</a:t>
          </a:r>
        </a:p>
      </dsp:txBody>
      <dsp:txXfrm>
        <a:off x="2149908" y="50090"/>
        <a:ext cx="1312010" cy="702000"/>
      </dsp:txXfrm>
    </dsp:sp>
    <dsp:sp modelId="{FAF48465-3914-442C-B2CF-9EA50A14A75B}">
      <dsp:nvSpPr>
        <dsp:cNvPr id="0" name=""/>
        <dsp:cNvSpPr/>
      </dsp:nvSpPr>
      <dsp:spPr>
        <a:xfrm>
          <a:off x="1798908" y="839841"/>
          <a:ext cx="1611208" cy="15795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114300" lvl="1" indent="-114300" algn="l" defTabSz="577850">
            <a:lnSpc>
              <a:spcPct val="90000"/>
            </a:lnSpc>
            <a:spcBef>
              <a:spcPct val="0"/>
            </a:spcBef>
            <a:spcAft>
              <a:spcPct val="15000"/>
            </a:spcAft>
            <a:buChar char="••"/>
          </a:pPr>
          <a:r>
            <a:rPr lang="de-CH" sz="1300" kern="1200"/>
            <a:t>Automatisierung von Funktions-Tests</a:t>
          </a:r>
        </a:p>
        <a:p>
          <a:pPr marL="114300" lvl="1" indent="-114300" algn="l" defTabSz="577850">
            <a:lnSpc>
              <a:spcPct val="90000"/>
            </a:lnSpc>
            <a:spcBef>
              <a:spcPct val="0"/>
            </a:spcBef>
            <a:spcAft>
              <a:spcPct val="15000"/>
            </a:spcAft>
            <a:buChar char="••"/>
          </a:pPr>
          <a:r>
            <a:rPr lang="de-CH" sz="1300" kern="1200"/>
            <a:t>Automatisierung von Regressions-Tests</a:t>
          </a:r>
        </a:p>
        <a:p>
          <a:pPr marL="114300" lvl="1" indent="-114300" algn="l" defTabSz="577850">
            <a:lnSpc>
              <a:spcPct val="90000"/>
            </a:lnSpc>
            <a:spcBef>
              <a:spcPct val="0"/>
            </a:spcBef>
            <a:spcAft>
              <a:spcPct val="15000"/>
            </a:spcAft>
            <a:buChar char="••"/>
          </a:pPr>
          <a:r>
            <a:rPr lang="de-CH" sz="1300" kern="1200"/>
            <a:t>Untersuchung für Schnittstellen-Tests</a:t>
          </a:r>
        </a:p>
      </dsp:txBody>
      <dsp:txXfrm>
        <a:off x="1798908" y="839841"/>
        <a:ext cx="1611208" cy="1579500"/>
      </dsp:txXfrm>
    </dsp:sp>
    <dsp:sp modelId="{D4C7AF2B-EE7A-4E21-93DC-3D4FC8332E68}">
      <dsp:nvSpPr>
        <dsp:cNvPr id="0" name=""/>
        <dsp:cNvSpPr/>
      </dsp:nvSpPr>
      <dsp:spPr>
        <a:xfrm>
          <a:off x="3596918" y="50090"/>
          <a:ext cx="2014010" cy="702000"/>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2007" tIns="17336" rIns="17336" bIns="17336" numCol="1" spcCol="1270" anchor="ctr" anchorCtr="0">
          <a:noAutofit/>
        </a:bodyPr>
        <a:lstStyle/>
        <a:p>
          <a:pPr lvl="0" algn="ctr" defTabSz="577850">
            <a:lnSpc>
              <a:spcPct val="90000"/>
            </a:lnSpc>
            <a:spcBef>
              <a:spcPct val="0"/>
            </a:spcBef>
            <a:spcAft>
              <a:spcPct val="35000"/>
            </a:spcAft>
          </a:pPr>
          <a:r>
            <a:rPr lang="de-CH" sz="1300" kern="1200"/>
            <a:t>Phase 3 Erweiterung</a:t>
          </a:r>
        </a:p>
      </dsp:txBody>
      <dsp:txXfrm>
        <a:off x="3947918" y="50090"/>
        <a:ext cx="1312010" cy="702000"/>
      </dsp:txXfrm>
    </dsp:sp>
    <dsp:sp modelId="{F2A3D7B4-10BB-4C90-A3E4-3B38611A0650}">
      <dsp:nvSpPr>
        <dsp:cNvPr id="0" name=""/>
        <dsp:cNvSpPr/>
      </dsp:nvSpPr>
      <dsp:spPr>
        <a:xfrm>
          <a:off x="3596918" y="839841"/>
          <a:ext cx="1611208" cy="15795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114300" lvl="1" indent="-114300" algn="l" defTabSz="577850">
            <a:lnSpc>
              <a:spcPct val="90000"/>
            </a:lnSpc>
            <a:spcBef>
              <a:spcPct val="0"/>
            </a:spcBef>
            <a:spcAft>
              <a:spcPct val="15000"/>
            </a:spcAft>
            <a:buChar char="••"/>
          </a:pPr>
          <a:r>
            <a:rPr lang="de-CH" sz="1300" kern="1200"/>
            <a:t>Schnittstellen-Tests</a:t>
          </a:r>
        </a:p>
        <a:p>
          <a:pPr marL="114300" lvl="1" indent="-114300" algn="l" defTabSz="577850">
            <a:lnSpc>
              <a:spcPct val="90000"/>
            </a:lnSpc>
            <a:spcBef>
              <a:spcPct val="0"/>
            </a:spcBef>
            <a:spcAft>
              <a:spcPct val="15000"/>
            </a:spcAft>
            <a:buChar char="••"/>
          </a:pPr>
          <a:r>
            <a:rPr lang="de-CH" sz="1300" kern="1200"/>
            <a:t>Nicht-Funktionale Tests wie z.B. Performance-Tests</a:t>
          </a:r>
        </a:p>
        <a:p>
          <a:pPr marL="114300" lvl="1" indent="-114300" algn="l" defTabSz="577850">
            <a:lnSpc>
              <a:spcPct val="90000"/>
            </a:lnSpc>
            <a:spcBef>
              <a:spcPct val="0"/>
            </a:spcBef>
            <a:spcAft>
              <a:spcPct val="15000"/>
            </a:spcAft>
            <a:buChar char="••"/>
          </a:pPr>
          <a:r>
            <a:rPr lang="de-CH" sz="1300" kern="1200"/>
            <a:t>Terminal-Tests mittels Roboter</a:t>
          </a:r>
        </a:p>
      </dsp:txBody>
      <dsp:txXfrm>
        <a:off x="3596918" y="839841"/>
        <a:ext cx="1611208" cy="1579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27550B-837A-422D-B9AA-800FE0EBF3F9}">
      <dsp:nvSpPr>
        <dsp:cNvPr id="0" name=""/>
        <dsp:cNvSpPr/>
      </dsp:nvSpPr>
      <dsp:spPr>
        <a:xfrm rot="21300000">
          <a:off x="17381" y="1933192"/>
          <a:ext cx="5629436" cy="644655"/>
        </a:xfrm>
        <a:prstGeom prst="mathMinus">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dsp:style>
    </dsp:sp>
    <dsp:sp modelId="{082965C3-40BC-4103-93C8-C565BB9DCC34}">
      <dsp:nvSpPr>
        <dsp:cNvPr id="0" name=""/>
        <dsp:cNvSpPr/>
      </dsp:nvSpPr>
      <dsp:spPr>
        <a:xfrm>
          <a:off x="679704" y="225552"/>
          <a:ext cx="1699260" cy="1804416"/>
        </a:xfrm>
        <a:prstGeom prst="downArrow">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A776574-D4FA-43D5-BC78-E43BA2840BB5}">
      <dsp:nvSpPr>
        <dsp:cNvPr id="0" name=""/>
        <dsp:cNvSpPr/>
      </dsp:nvSpPr>
      <dsp:spPr>
        <a:xfrm>
          <a:off x="3002026" y="0"/>
          <a:ext cx="1812544" cy="18946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de-CH" sz="1200" kern="1200"/>
            <a:t>Vorteile</a:t>
          </a:r>
        </a:p>
        <a:p>
          <a:pPr marL="57150" lvl="1" indent="-57150" algn="l" defTabSz="400050">
            <a:lnSpc>
              <a:spcPct val="90000"/>
            </a:lnSpc>
            <a:spcBef>
              <a:spcPct val="0"/>
            </a:spcBef>
            <a:spcAft>
              <a:spcPct val="15000"/>
            </a:spcAft>
            <a:buChar char="••"/>
          </a:pPr>
          <a:r>
            <a:rPr lang="de-CH" sz="900" kern="1200"/>
            <a:t>Wiederverwendung</a:t>
          </a:r>
        </a:p>
        <a:p>
          <a:pPr marL="57150" lvl="1" indent="-57150" algn="l" defTabSz="400050">
            <a:lnSpc>
              <a:spcPct val="90000"/>
            </a:lnSpc>
            <a:spcBef>
              <a:spcPct val="0"/>
            </a:spcBef>
            <a:spcAft>
              <a:spcPct val="15000"/>
            </a:spcAft>
            <a:buChar char="••"/>
          </a:pPr>
          <a:r>
            <a:rPr lang="de-CH" sz="900" kern="1200"/>
            <a:t>Weniger Fehler beim Testen</a:t>
          </a:r>
        </a:p>
        <a:p>
          <a:pPr marL="114300" lvl="2" indent="-57150" algn="l" defTabSz="400050">
            <a:lnSpc>
              <a:spcPct val="90000"/>
            </a:lnSpc>
            <a:spcBef>
              <a:spcPct val="0"/>
            </a:spcBef>
            <a:spcAft>
              <a:spcPct val="15000"/>
            </a:spcAft>
            <a:buChar char="••"/>
          </a:pPr>
          <a:r>
            <a:rPr lang="de-CH" sz="900" kern="1200"/>
            <a:t>keine Ermüdung</a:t>
          </a:r>
        </a:p>
        <a:p>
          <a:pPr marL="114300" lvl="2" indent="-57150" algn="l" defTabSz="400050">
            <a:lnSpc>
              <a:spcPct val="90000"/>
            </a:lnSpc>
            <a:spcBef>
              <a:spcPct val="0"/>
            </a:spcBef>
            <a:spcAft>
              <a:spcPct val="15000"/>
            </a:spcAft>
            <a:buChar char="••"/>
          </a:pPr>
          <a:r>
            <a:rPr lang="de-CH" sz="900" kern="1200"/>
            <a:t>exakte Wiederholung</a:t>
          </a:r>
        </a:p>
        <a:p>
          <a:pPr marL="57150" lvl="1" indent="-57150" algn="l" defTabSz="400050">
            <a:lnSpc>
              <a:spcPct val="90000"/>
            </a:lnSpc>
            <a:spcBef>
              <a:spcPct val="0"/>
            </a:spcBef>
            <a:spcAft>
              <a:spcPct val="15000"/>
            </a:spcAft>
            <a:buChar char="••"/>
          </a:pPr>
          <a:r>
            <a:rPr lang="de-CH" sz="900" kern="1200"/>
            <a:t>Grosser Testumfang</a:t>
          </a:r>
        </a:p>
        <a:p>
          <a:pPr marL="114300" lvl="2" indent="-57150" algn="l" defTabSz="400050">
            <a:lnSpc>
              <a:spcPct val="90000"/>
            </a:lnSpc>
            <a:spcBef>
              <a:spcPct val="0"/>
            </a:spcBef>
            <a:spcAft>
              <a:spcPct val="15000"/>
            </a:spcAft>
            <a:buChar char="••"/>
          </a:pPr>
          <a:r>
            <a:rPr lang="de-CH" sz="900" kern="1200"/>
            <a:t>Viele Testdaten</a:t>
          </a:r>
        </a:p>
        <a:p>
          <a:pPr marL="114300" lvl="2" indent="-57150" algn="l" defTabSz="400050">
            <a:lnSpc>
              <a:spcPct val="90000"/>
            </a:lnSpc>
            <a:spcBef>
              <a:spcPct val="0"/>
            </a:spcBef>
            <a:spcAft>
              <a:spcPct val="15000"/>
            </a:spcAft>
            <a:buChar char="••"/>
          </a:pPr>
          <a:r>
            <a:rPr lang="de-CH" sz="900" kern="1200"/>
            <a:t>Hohe Ausführungsrate</a:t>
          </a:r>
        </a:p>
        <a:p>
          <a:pPr marL="57150" lvl="1" indent="-57150" algn="l" defTabSz="400050">
            <a:lnSpc>
              <a:spcPct val="90000"/>
            </a:lnSpc>
            <a:spcBef>
              <a:spcPct val="0"/>
            </a:spcBef>
            <a:spcAft>
              <a:spcPct val="15000"/>
            </a:spcAft>
            <a:buChar char="••"/>
          </a:pPr>
          <a:r>
            <a:rPr lang="de-CH" sz="900" kern="1200"/>
            <a:t>Auslastung der Testumgebung</a:t>
          </a:r>
        </a:p>
        <a:p>
          <a:pPr marL="57150" lvl="1" indent="-57150" algn="l" defTabSz="400050">
            <a:lnSpc>
              <a:spcPct val="90000"/>
            </a:lnSpc>
            <a:spcBef>
              <a:spcPct val="0"/>
            </a:spcBef>
            <a:spcAft>
              <a:spcPct val="15000"/>
            </a:spcAft>
            <a:buChar char="••"/>
          </a:pPr>
          <a:r>
            <a:rPr lang="de-CH" sz="900" kern="1200"/>
            <a:t>langfristige Kosteneinsparung</a:t>
          </a:r>
        </a:p>
      </dsp:txBody>
      <dsp:txXfrm>
        <a:off x="3002026" y="0"/>
        <a:ext cx="1812544" cy="1894636"/>
      </dsp:txXfrm>
    </dsp:sp>
    <dsp:sp modelId="{D0993C22-C373-48AC-B7F8-DE4801BD1934}">
      <dsp:nvSpPr>
        <dsp:cNvPr id="0" name=""/>
        <dsp:cNvSpPr/>
      </dsp:nvSpPr>
      <dsp:spPr>
        <a:xfrm>
          <a:off x="3285236" y="2481072"/>
          <a:ext cx="1699260" cy="1804416"/>
        </a:xfrm>
        <a:prstGeom prst="upArrow">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7D258DE-9D00-432F-807E-E314745FF793}">
      <dsp:nvSpPr>
        <dsp:cNvPr id="0" name=""/>
        <dsp:cNvSpPr/>
      </dsp:nvSpPr>
      <dsp:spPr>
        <a:xfrm>
          <a:off x="849630" y="2616403"/>
          <a:ext cx="1812544" cy="18946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de-CH" sz="1200" kern="1200"/>
            <a:t>Nachteile</a:t>
          </a:r>
        </a:p>
        <a:p>
          <a:pPr marL="57150" lvl="1" indent="-57150" algn="l" defTabSz="400050">
            <a:lnSpc>
              <a:spcPct val="90000"/>
            </a:lnSpc>
            <a:spcBef>
              <a:spcPct val="0"/>
            </a:spcBef>
            <a:spcAft>
              <a:spcPct val="15000"/>
            </a:spcAft>
            <a:buChar char="••"/>
          </a:pPr>
          <a:r>
            <a:rPr lang="de-CH" sz="900" kern="1200"/>
            <a:t> Höher Aufwand</a:t>
          </a:r>
        </a:p>
        <a:p>
          <a:pPr marL="114300" lvl="2" indent="-57150" algn="l" defTabSz="400050">
            <a:lnSpc>
              <a:spcPct val="90000"/>
            </a:lnSpc>
            <a:spcBef>
              <a:spcPct val="0"/>
            </a:spcBef>
            <a:spcAft>
              <a:spcPct val="15000"/>
            </a:spcAft>
            <a:buChar char="••"/>
          </a:pPr>
          <a:r>
            <a:rPr lang="de-CH" sz="900" kern="1200"/>
            <a:t>Testfallerstellung</a:t>
          </a:r>
        </a:p>
        <a:p>
          <a:pPr marL="114300" lvl="2" indent="-57150" algn="l" defTabSz="400050">
            <a:lnSpc>
              <a:spcPct val="90000"/>
            </a:lnSpc>
            <a:spcBef>
              <a:spcPct val="0"/>
            </a:spcBef>
            <a:spcAft>
              <a:spcPct val="15000"/>
            </a:spcAft>
            <a:buChar char="••"/>
          </a:pPr>
          <a:r>
            <a:rPr lang="de-CH" sz="900" kern="1200"/>
            <a:t>Wartung</a:t>
          </a:r>
        </a:p>
        <a:p>
          <a:pPr marL="114300" lvl="2" indent="-57150" algn="l" defTabSz="400050">
            <a:lnSpc>
              <a:spcPct val="90000"/>
            </a:lnSpc>
            <a:spcBef>
              <a:spcPct val="0"/>
            </a:spcBef>
            <a:spcAft>
              <a:spcPct val="15000"/>
            </a:spcAft>
            <a:buChar char="••"/>
          </a:pPr>
          <a:r>
            <a:rPr lang="de-CH" sz="900" kern="1200"/>
            <a:t>Anpassung der Tests</a:t>
          </a:r>
        </a:p>
        <a:p>
          <a:pPr marL="57150" lvl="1" indent="-57150" algn="l" defTabSz="400050">
            <a:lnSpc>
              <a:spcPct val="90000"/>
            </a:lnSpc>
            <a:spcBef>
              <a:spcPct val="0"/>
            </a:spcBef>
            <a:spcAft>
              <a:spcPct val="15000"/>
            </a:spcAft>
            <a:buChar char="••"/>
          </a:pPr>
          <a:r>
            <a:rPr lang="de-CH" sz="900" kern="1200"/>
            <a:t>(zunächst) Höhere Kosten</a:t>
          </a:r>
        </a:p>
        <a:p>
          <a:pPr marL="114300" lvl="2" indent="-57150" algn="l" defTabSz="400050">
            <a:lnSpc>
              <a:spcPct val="90000"/>
            </a:lnSpc>
            <a:spcBef>
              <a:spcPct val="0"/>
            </a:spcBef>
            <a:spcAft>
              <a:spcPct val="15000"/>
            </a:spcAft>
            <a:buChar char="••"/>
          </a:pPr>
          <a:r>
            <a:rPr lang="de-CH" sz="900" kern="1200"/>
            <a:t>Test-Workstation</a:t>
          </a:r>
        </a:p>
        <a:p>
          <a:pPr marL="114300" lvl="2" indent="-57150" algn="l" defTabSz="400050">
            <a:lnSpc>
              <a:spcPct val="90000"/>
            </a:lnSpc>
            <a:spcBef>
              <a:spcPct val="0"/>
            </a:spcBef>
            <a:spcAft>
              <a:spcPct val="15000"/>
            </a:spcAft>
            <a:buChar char="••"/>
          </a:pPr>
          <a:r>
            <a:rPr lang="de-CH" sz="900" kern="1200"/>
            <a:t>Software-Lizenzen</a:t>
          </a:r>
        </a:p>
        <a:p>
          <a:pPr marL="57150" lvl="1" indent="-57150" algn="l" defTabSz="400050">
            <a:lnSpc>
              <a:spcPct val="90000"/>
            </a:lnSpc>
            <a:spcBef>
              <a:spcPct val="0"/>
            </a:spcBef>
            <a:spcAft>
              <a:spcPct val="15000"/>
            </a:spcAft>
            <a:buChar char="••"/>
          </a:pPr>
          <a:r>
            <a:rPr lang="de-CH" sz="900" kern="1200"/>
            <a:t>Aufwand und Nutzen der Automatisierung nicht immer gegeben</a:t>
          </a:r>
        </a:p>
      </dsp:txBody>
      <dsp:txXfrm>
        <a:off x="849630" y="2616403"/>
        <a:ext cx="1812544" cy="189463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5F34B2-2933-4CD7-BF1A-5D4B02613648}">
      <dsp:nvSpPr>
        <dsp:cNvPr id="0" name=""/>
        <dsp:cNvSpPr/>
      </dsp:nvSpPr>
      <dsp:spPr>
        <a:xfrm>
          <a:off x="899413" y="614504"/>
          <a:ext cx="709148" cy="3545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CH" sz="600" kern="1200"/>
            <a:t>Suche</a:t>
          </a:r>
        </a:p>
      </dsp:txBody>
      <dsp:txXfrm>
        <a:off x="909798" y="624889"/>
        <a:ext cx="688378" cy="333804"/>
      </dsp:txXfrm>
    </dsp:sp>
    <dsp:sp modelId="{AAAB9AAE-9BEF-4F78-B9E2-85F37EB67287}">
      <dsp:nvSpPr>
        <dsp:cNvPr id="0" name=""/>
        <dsp:cNvSpPr/>
      </dsp:nvSpPr>
      <dsp:spPr>
        <a:xfrm rot="17692822">
          <a:off x="1413284" y="481934"/>
          <a:ext cx="674215" cy="8074"/>
        </a:xfrm>
        <a:custGeom>
          <a:avLst/>
          <a:gdLst/>
          <a:ahLst/>
          <a:cxnLst/>
          <a:rect l="0" t="0" r="0" b="0"/>
          <a:pathLst>
            <a:path>
              <a:moveTo>
                <a:pt x="0" y="4037"/>
              </a:moveTo>
              <a:lnTo>
                <a:pt x="674215" y="40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1733536" y="469116"/>
        <a:ext cx="33710" cy="33710"/>
      </dsp:txXfrm>
    </dsp:sp>
    <dsp:sp modelId="{013DB99D-18A6-4BD5-9A3E-2245FC81E3AB}">
      <dsp:nvSpPr>
        <dsp:cNvPr id="0" name=""/>
        <dsp:cNvSpPr/>
      </dsp:nvSpPr>
      <dsp:spPr>
        <a:xfrm>
          <a:off x="1892221" y="2864"/>
          <a:ext cx="709148" cy="3545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CH" sz="600" kern="1200"/>
            <a:t>Terminal</a:t>
          </a:r>
        </a:p>
      </dsp:txBody>
      <dsp:txXfrm>
        <a:off x="1902606" y="13249"/>
        <a:ext cx="688378" cy="333804"/>
      </dsp:txXfrm>
    </dsp:sp>
    <dsp:sp modelId="{E13904B8-EB5B-458F-8E05-B1E47F60A9F1}">
      <dsp:nvSpPr>
        <dsp:cNvPr id="0" name=""/>
        <dsp:cNvSpPr/>
      </dsp:nvSpPr>
      <dsp:spPr>
        <a:xfrm rot="19457599">
          <a:off x="1575728" y="685814"/>
          <a:ext cx="349327" cy="8074"/>
        </a:xfrm>
        <a:custGeom>
          <a:avLst/>
          <a:gdLst/>
          <a:ahLst/>
          <a:cxnLst/>
          <a:rect l="0" t="0" r="0" b="0"/>
          <a:pathLst>
            <a:path>
              <a:moveTo>
                <a:pt x="0" y="4037"/>
              </a:moveTo>
              <a:lnTo>
                <a:pt x="349327" y="40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1741658" y="681118"/>
        <a:ext cx="17466" cy="17466"/>
      </dsp:txXfrm>
    </dsp:sp>
    <dsp:sp modelId="{8D3E830C-5EDF-45EB-9F19-DE169BD8DDD3}">
      <dsp:nvSpPr>
        <dsp:cNvPr id="0" name=""/>
        <dsp:cNvSpPr/>
      </dsp:nvSpPr>
      <dsp:spPr>
        <a:xfrm>
          <a:off x="1892221" y="410624"/>
          <a:ext cx="709148" cy="3545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CH" sz="600" kern="1200"/>
            <a:t>Kunde</a:t>
          </a:r>
        </a:p>
      </dsp:txBody>
      <dsp:txXfrm>
        <a:off x="1902606" y="421009"/>
        <a:ext cx="688378" cy="333804"/>
      </dsp:txXfrm>
    </dsp:sp>
    <dsp:sp modelId="{E5852303-45A1-462C-97AD-FD1DDB2D5C10}">
      <dsp:nvSpPr>
        <dsp:cNvPr id="0" name=""/>
        <dsp:cNvSpPr/>
      </dsp:nvSpPr>
      <dsp:spPr>
        <a:xfrm rot="2142401">
          <a:off x="1575728" y="889694"/>
          <a:ext cx="349327" cy="8074"/>
        </a:xfrm>
        <a:custGeom>
          <a:avLst/>
          <a:gdLst/>
          <a:ahLst/>
          <a:cxnLst/>
          <a:rect l="0" t="0" r="0" b="0"/>
          <a:pathLst>
            <a:path>
              <a:moveTo>
                <a:pt x="0" y="4037"/>
              </a:moveTo>
              <a:lnTo>
                <a:pt x="349327" y="40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1741658" y="884998"/>
        <a:ext cx="17466" cy="17466"/>
      </dsp:txXfrm>
    </dsp:sp>
    <dsp:sp modelId="{E2267BCD-FE95-457E-96D1-230977EA617B}">
      <dsp:nvSpPr>
        <dsp:cNvPr id="0" name=""/>
        <dsp:cNvSpPr/>
      </dsp:nvSpPr>
      <dsp:spPr>
        <a:xfrm>
          <a:off x="1892221" y="818385"/>
          <a:ext cx="709148" cy="3545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CH" sz="600" kern="1200"/>
            <a:t>Benutzer</a:t>
          </a:r>
        </a:p>
      </dsp:txBody>
      <dsp:txXfrm>
        <a:off x="1902606" y="828770"/>
        <a:ext cx="688378" cy="333804"/>
      </dsp:txXfrm>
    </dsp:sp>
    <dsp:sp modelId="{64E68C36-EA50-4B1E-A052-B78414680635}">
      <dsp:nvSpPr>
        <dsp:cNvPr id="0" name=""/>
        <dsp:cNvSpPr/>
      </dsp:nvSpPr>
      <dsp:spPr>
        <a:xfrm rot="3907178">
          <a:off x="1413284" y="1093574"/>
          <a:ext cx="674215" cy="8074"/>
        </a:xfrm>
        <a:custGeom>
          <a:avLst/>
          <a:gdLst/>
          <a:ahLst/>
          <a:cxnLst/>
          <a:rect l="0" t="0" r="0" b="0"/>
          <a:pathLst>
            <a:path>
              <a:moveTo>
                <a:pt x="0" y="4037"/>
              </a:moveTo>
              <a:lnTo>
                <a:pt x="674215" y="40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1733536" y="1080756"/>
        <a:ext cx="33710" cy="33710"/>
      </dsp:txXfrm>
    </dsp:sp>
    <dsp:sp modelId="{B4B44123-A272-4657-A21C-B6AA0390F06B}">
      <dsp:nvSpPr>
        <dsp:cNvPr id="0" name=""/>
        <dsp:cNvSpPr/>
      </dsp:nvSpPr>
      <dsp:spPr>
        <a:xfrm>
          <a:off x="1892221" y="1226145"/>
          <a:ext cx="709148" cy="3545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CH" sz="600" kern="1200"/>
            <a:t>Standort</a:t>
          </a:r>
        </a:p>
      </dsp:txBody>
      <dsp:txXfrm>
        <a:off x="1902606" y="1236530"/>
        <a:ext cx="688378" cy="333804"/>
      </dsp:txXfrm>
    </dsp:sp>
    <dsp:sp modelId="{73FE55E4-997E-4B28-A260-2AC65989A3DC}">
      <dsp:nvSpPr>
        <dsp:cNvPr id="0" name=""/>
        <dsp:cNvSpPr/>
      </dsp:nvSpPr>
      <dsp:spPr>
        <a:xfrm>
          <a:off x="899413" y="3264947"/>
          <a:ext cx="709148" cy="3545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CH" sz="600" kern="1200"/>
            <a:t>Kunde verwalten</a:t>
          </a:r>
        </a:p>
      </dsp:txBody>
      <dsp:txXfrm>
        <a:off x="909798" y="3275332"/>
        <a:ext cx="688378" cy="333804"/>
      </dsp:txXfrm>
    </dsp:sp>
    <dsp:sp modelId="{80D9D5D7-22D1-41FD-A664-F6A12EEEAC25}">
      <dsp:nvSpPr>
        <dsp:cNvPr id="0" name=""/>
        <dsp:cNvSpPr/>
      </dsp:nvSpPr>
      <dsp:spPr>
        <a:xfrm rot="16791948">
          <a:off x="922630" y="2622676"/>
          <a:ext cx="1655523" cy="8074"/>
        </a:xfrm>
        <a:custGeom>
          <a:avLst/>
          <a:gdLst/>
          <a:ahLst/>
          <a:cxnLst/>
          <a:rect l="0" t="0" r="0" b="0"/>
          <a:pathLst>
            <a:path>
              <a:moveTo>
                <a:pt x="0" y="4037"/>
              </a:moveTo>
              <a:lnTo>
                <a:pt x="1655523" y="40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1709004" y="2585325"/>
        <a:ext cx="82776" cy="82776"/>
      </dsp:txXfrm>
    </dsp:sp>
    <dsp:sp modelId="{AD339C45-52C1-4D3D-A436-70773E73D6F0}">
      <dsp:nvSpPr>
        <dsp:cNvPr id="0" name=""/>
        <dsp:cNvSpPr/>
      </dsp:nvSpPr>
      <dsp:spPr>
        <a:xfrm>
          <a:off x="1892221" y="1633905"/>
          <a:ext cx="709148" cy="3545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CH" sz="600" kern="1200"/>
            <a:t>anlegen</a:t>
          </a:r>
        </a:p>
      </dsp:txBody>
      <dsp:txXfrm>
        <a:off x="1902606" y="1644290"/>
        <a:ext cx="688378" cy="333804"/>
      </dsp:txXfrm>
    </dsp:sp>
    <dsp:sp modelId="{E691BCA1-05A9-4386-A221-1F206AEE80B9}">
      <dsp:nvSpPr>
        <dsp:cNvPr id="0" name=""/>
        <dsp:cNvSpPr/>
      </dsp:nvSpPr>
      <dsp:spPr>
        <a:xfrm rot="16983315">
          <a:off x="1122522" y="2826556"/>
          <a:ext cx="1255738" cy="8074"/>
        </a:xfrm>
        <a:custGeom>
          <a:avLst/>
          <a:gdLst/>
          <a:ahLst/>
          <a:cxnLst/>
          <a:rect l="0" t="0" r="0" b="0"/>
          <a:pathLst>
            <a:path>
              <a:moveTo>
                <a:pt x="0" y="4037"/>
              </a:moveTo>
              <a:lnTo>
                <a:pt x="1255738" y="40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1718998" y="2799200"/>
        <a:ext cx="62786" cy="62786"/>
      </dsp:txXfrm>
    </dsp:sp>
    <dsp:sp modelId="{CA3A5047-B20F-4A78-A107-F1D76380EA9A}">
      <dsp:nvSpPr>
        <dsp:cNvPr id="0" name=""/>
        <dsp:cNvSpPr/>
      </dsp:nvSpPr>
      <dsp:spPr>
        <a:xfrm>
          <a:off x="1892221" y="2041666"/>
          <a:ext cx="709148" cy="3545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CH" sz="600" kern="1200"/>
            <a:t>ändern</a:t>
          </a:r>
        </a:p>
      </dsp:txBody>
      <dsp:txXfrm>
        <a:off x="1902606" y="2052051"/>
        <a:ext cx="688378" cy="333804"/>
      </dsp:txXfrm>
    </dsp:sp>
    <dsp:sp modelId="{2156254D-4844-460C-BF0A-CC202DE12BE4}">
      <dsp:nvSpPr>
        <dsp:cNvPr id="0" name=""/>
        <dsp:cNvSpPr/>
      </dsp:nvSpPr>
      <dsp:spPr>
        <a:xfrm rot="17350740">
          <a:off x="1318669" y="3030436"/>
          <a:ext cx="863444" cy="8074"/>
        </a:xfrm>
        <a:custGeom>
          <a:avLst/>
          <a:gdLst/>
          <a:ahLst/>
          <a:cxnLst/>
          <a:rect l="0" t="0" r="0" b="0"/>
          <a:pathLst>
            <a:path>
              <a:moveTo>
                <a:pt x="0" y="4037"/>
              </a:moveTo>
              <a:lnTo>
                <a:pt x="863444" y="40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1728805" y="3012888"/>
        <a:ext cx="43172" cy="43172"/>
      </dsp:txXfrm>
    </dsp:sp>
    <dsp:sp modelId="{4D210A62-F5D8-4F3B-B28F-610D6C113DA2}">
      <dsp:nvSpPr>
        <dsp:cNvPr id="0" name=""/>
        <dsp:cNvSpPr/>
      </dsp:nvSpPr>
      <dsp:spPr>
        <a:xfrm>
          <a:off x="1892221" y="2449426"/>
          <a:ext cx="709148" cy="3545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CH" sz="600" kern="1200"/>
            <a:t>kündigen</a:t>
          </a:r>
        </a:p>
      </dsp:txBody>
      <dsp:txXfrm>
        <a:off x="1902606" y="2459811"/>
        <a:ext cx="688378" cy="333804"/>
      </dsp:txXfrm>
    </dsp:sp>
    <dsp:sp modelId="{865D2E9E-F3A6-4DB2-8634-92A05BF33942}">
      <dsp:nvSpPr>
        <dsp:cNvPr id="0" name=""/>
        <dsp:cNvSpPr/>
      </dsp:nvSpPr>
      <dsp:spPr>
        <a:xfrm rot="18289469">
          <a:off x="1502031" y="3234316"/>
          <a:ext cx="496720" cy="8074"/>
        </a:xfrm>
        <a:custGeom>
          <a:avLst/>
          <a:gdLst/>
          <a:ahLst/>
          <a:cxnLst/>
          <a:rect l="0" t="0" r="0" b="0"/>
          <a:pathLst>
            <a:path>
              <a:moveTo>
                <a:pt x="0" y="4037"/>
              </a:moveTo>
              <a:lnTo>
                <a:pt x="496720" y="40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1737974" y="3225936"/>
        <a:ext cx="24836" cy="24836"/>
      </dsp:txXfrm>
    </dsp:sp>
    <dsp:sp modelId="{58FB912A-673C-4A02-A15F-2551D9401147}">
      <dsp:nvSpPr>
        <dsp:cNvPr id="0" name=""/>
        <dsp:cNvSpPr/>
      </dsp:nvSpPr>
      <dsp:spPr>
        <a:xfrm>
          <a:off x="1892221" y="2857187"/>
          <a:ext cx="709148" cy="3545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CH" sz="600" kern="1200"/>
            <a:t>löschen</a:t>
          </a:r>
        </a:p>
      </dsp:txBody>
      <dsp:txXfrm>
        <a:off x="1902606" y="2867572"/>
        <a:ext cx="688378" cy="333804"/>
      </dsp:txXfrm>
    </dsp:sp>
    <dsp:sp modelId="{485ECE92-05C1-4B70-BA10-E79FC336ED10}">
      <dsp:nvSpPr>
        <dsp:cNvPr id="0" name=""/>
        <dsp:cNvSpPr/>
      </dsp:nvSpPr>
      <dsp:spPr>
        <a:xfrm>
          <a:off x="1608562" y="3438197"/>
          <a:ext cx="283659" cy="8074"/>
        </a:xfrm>
        <a:custGeom>
          <a:avLst/>
          <a:gdLst/>
          <a:ahLst/>
          <a:cxnLst/>
          <a:rect l="0" t="0" r="0" b="0"/>
          <a:pathLst>
            <a:path>
              <a:moveTo>
                <a:pt x="0" y="4037"/>
              </a:moveTo>
              <a:lnTo>
                <a:pt x="283659" y="40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1743300" y="3435143"/>
        <a:ext cx="14182" cy="14182"/>
      </dsp:txXfrm>
    </dsp:sp>
    <dsp:sp modelId="{05DC2CD9-1E8A-4DD6-95B3-9909EE767F02}">
      <dsp:nvSpPr>
        <dsp:cNvPr id="0" name=""/>
        <dsp:cNvSpPr/>
      </dsp:nvSpPr>
      <dsp:spPr>
        <a:xfrm>
          <a:off x="1892221" y="3264947"/>
          <a:ext cx="709148" cy="3545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CH" sz="600" kern="1200"/>
            <a:t>Standort verwalten</a:t>
          </a:r>
        </a:p>
      </dsp:txBody>
      <dsp:txXfrm>
        <a:off x="1902606" y="3275332"/>
        <a:ext cx="688378" cy="333804"/>
      </dsp:txXfrm>
    </dsp:sp>
    <dsp:sp modelId="{8FE2664B-0DC1-471A-BB1A-F32927FDD4A0}">
      <dsp:nvSpPr>
        <dsp:cNvPr id="0" name=""/>
        <dsp:cNvSpPr/>
      </dsp:nvSpPr>
      <dsp:spPr>
        <a:xfrm rot="18289469">
          <a:off x="2494839" y="3234316"/>
          <a:ext cx="496720" cy="8074"/>
        </a:xfrm>
        <a:custGeom>
          <a:avLst/>
          <a:gdLst/>
          <a:ahLst/>
          <a:cxnLst/>
          <a:rect l="0" t="0" r="0" b="0"/>
          <a:pathLst>
            <a:path>
              <a:moveTo>
                <a:pt x="0" y="4037"/>
              </a:moveTo>
              <a:lnTo>
                <a:pt x="496720" y="40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2730781" y="3225936"/>
        <a:ext cx="24836" cy="24836"/>
      </dsp:txXfrm>
    </dsp:sp>
    <dsp:sp modelId="{5826D25C-32FD-4E46-BBCC-2E98E1595DDE}">
      <dsp:nvSpPr>
        <dsp:cNvPr id="0" name=""/>
        <dsp:cNvSpPr/>
      </dsp:nvSpPr>
      <dsp:spPr>
        <a:xfrm>
          <a:off x="2885029" y="2857187"/>
          <a:ext cx="709148" cy="3545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CH" sz="600" kern="1200"/>
            <a:t>anlegen</a:t>
          </a:r>
        </a:p>
      </dsp:txBody>
      <dsp:txXfrm>
        <a:off x="2895414" y="2867572"/>
        <a:ext cx="688378" cy="333804"/>
      </dsp:txXfrm>
    </dsp:sp>
    <dsp:sp modelId="{1BAE418A-987C-4012-870F-34A713524FB1}">
      <dsp:nvSpPr>
        <dsp:cNvPr id="0" name=""/>
        <dsp:cNvSpPr/>
      </dsp:nvSpPr>
      <dsp:spPr>
        <a:xfrm>
          <a:off x="2601370" y="3438197"/>
          <a:ext cx="283659" cy="8074"/>
        </a:xfrm>
        <a:custGeom>
          <a:avLst/>
          <a:gdLst/>
          <a:ahLst/>
          <a:cxnLst/>
          <a:rect l="0" t="0" r="0" b="0"/>
          <a:pathLst>
            <a:path>
              <a:moveTo>
                <a:pt x="0" y="4037"/>
              </a:moveTo>
              <a:lnTo>
                <a:pt x="283659" y="40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2736108" y="3435143"/>
        <a:ext cx="14182" cy="14182"/>
      </dsp:txXfrm>
    </dsp:sp>
    <dsp:sp modelId="{9C64D85F-930B-4CD7-B7E0-2AA4E70EC6E6}">
      <dsp:nvSpPr>
        <dsp:cNvPr id="0" name=""/>
        <dsp:cNvSpPr/>
      </dsp:nvSpPr>
      <dsp:spPr>
        <a:xfrm>
          <a:off x="2885029" y="3264947"/>
          <a:ext cx="709148" cy="3545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CH" sz="600" kern="1200"/>
            <a:t>ändern</a:t>
          </a:r>
        </a:p>
      </dsp:txBody>
      <dsp:txXfrm>
        <a:off x="2895414" y="3275332"/>
        <a:ext cx="688378" cy="333804"/>
      </dsp:txXfrm>
    </dsp:sp>
    <dsp:sp modelId="{D903F74A-3D6D-4566-84F7-C3C68905D4AB}">
      <dsp:nvSpPr>
        <dsp:cNvPr id="0" name=""/>
        <dsp:cNvSpPr/>
      </dsp:nvSpPr>
      <dsp:spPr>
        <a:xfrm rot="3310531">
          <a:off x="2494839" y="3642077"/>
          <a:ext cx="496720" cy="8074"/>
        </a:xfrm>
        <a:custGeom>
          <a:avLst/>
          <a:gdLst/>
          <a:ahLst/>
          <a:cxnLst/>
          <a:rect l="0" t="0" r="0" b="0"/>
          <a:pathLst>
            <a:path>
              <a:moveTo>
                <a:pt x="0" y="4037"/>
              </a:moveTo>
              <a:lnTo>
                <a:pt x="496720" y="40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2730781" y="3633696"/>
        <a:ext cx="24836" cy="24836"/>
      </dsp:txXfrm>
    </dsp:sp>
    <dsp:sp modelId="{D79C5A3A-0F4A-4ABE-9234-6632ABC8C557}">
      <dsp:nvSpPr>
        <dsp:cNvPr id="0" name=""/>
        <dsp:cNvSpPr/>
      </dsp:nvSpPr>
      <dsp:spPr>
        <a:xfrm>
          <a:off x="2885029" y="3672707"/>
          <a:ext cx="709148" cy="3545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CH" sz="600" kern="1200"/>
            <a:t>löschen</a:t>
          </a:r>
        </a:p>
      </dsp:txBody>
      <dsp:txXfrm>
        <a:off x="2895414" y="3683092"/>
        <a:ext cx="688378" cy="333804"/>
      </dsp:txXfrm>
    </dsp:sp>
    <dsp:sp modelId="{2D33E116-6334-44D0-BAAF-79D697CE5233}">
      <dsp:nvSpPr>
        <dsp:cNvPr id="0" name=""/>
        <dsp:cNvSpPr/>
      </dsp:nvSpPr>
      <dsp:spPr>
        <a:xfrm rot="4808052">
          <a:off x="922630" y="4253717"/>
          <a:ext cx="1655523" cy="8074"/>
        </a:xfrm>
        <a:custGeom>
          <a:avLst/>
          <a:gdLst/>
          <a:ahLst/>
          <a:cxnLst/>
          <a:rect l="0" t="0" r="0" b="0"/>
          <a:pathLst>
            <a:path>
              <a:moveTo>
                <a:pt x="0" y="4037"/>
              </a:moveTo>
              <a:lnTo>
                <a:pt x="1655523" y="40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1709004" y="4216367"/>
        <a:ext cx="82776" cy="82776"/>
      </dsp:txXfrm>
    </dsp:sp>
    <dsp:sp modelId="{39DDA10F-B25F-4B70-87F4-473EB03FDE71}">
      <dsp:nvSpPr>
        <dsp:cNvPr id="0" name=""/>
        <dsp:cNvSpPr/>
      </dsp:nvSpPr>
      <dsp:spPr>
        <a:xfrm>
          <a:off x="1892221" y="4895988"/>
          <a:ext cx="709148" cy="3545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CH" sz="600" kern="1200"/>
            <a:t>Terminal verwalten</a:t>
          </a:r>
        </a:p>
      </dsp:txBody>
      <dsp:txXfrm>
        <a:off x="1902606" y="4906373"/>
        <a:ext cx="688378" cy="333804"/>
      </dsp:txXfrm>
    </dsp:sp>
    <dsp:sp modelId="{B6A9EB96-F3ED-4853-98B7-BD7907F4220F}">
      <dsp:nvSpPr>
        <dsp:cNvPr id="0" name=""/>
        <dsp:cNvSpPr/>
      </dsp:nvSpPr>
      <dsp:spPr>
        <a:xfrm rot="17350740">
          <a:off x="2311477" y="4661478"/>
          <a:ext cx="863444" cy="8074"/>
        </a:xfrm>
        <a:custGeom>
          <a:avLst/>
          <a:gdLst/>
          <a:ahLst/>
          <a:cxnLst/>
          <a:rect l="0" t="0" r="0" b="0"/>
          <a:pathLst>
            <a:path>
              <a:moveTo>
                <a:pt x="0" y="4037"/>
              </a:moveTo>
              <a:lnTo>
                <a:pt x="863444" y="40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2721613" y="4643929"/>
        <a:ext cx="43172" cy="43172"/>
      </dsp:txXfrm>
    </dsp:sp>
    <dsp:sp modelId="{A220929B-DDF8-4110-8E22-365B0D459C7B}">
      <dsp:nvSpPr>
        <dsp:cNvPr id="0" name=""/>
        <dsp:cNvSpPr/>
      </dsp:nvSpPr>
      <dsp:spPr>
        <a:xfrm>
          <a:off x="2885029" y="4080468"/>
          <a:ext cx="709148" cy="3545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CH" sz="600" kern="1200"/>
            <a:t>anlegen</a:t>
          </a:r>
        </a:p>
      </dsp:txBody>
      <dsp:txXfrm>
        <a:off x="2895414" y="4090853"/>
        <a:ext cx="688378" cy="333804"/>
      </dsp:txXfrm>
    </dsp:sp>
    <dsp:sp modelId="{99C00F40-8E85-4F24-A22C-9FA6431FF7D2}">
      <dsp:nvSpPr>
        <dsp:cNvPr id="0" name=""/>
        <dsp:cNvSpPr/>
      </dsp:nvSpPr>
      <dsp:spPr>
        <a:xfrm rot="18289469">
          <a:off x="2494839" y="4865358"/>
          <a:ext cx="496720" cy="8074"/>
        </a:xfrm>
        <a:custGeom>
          <a:avLst/>
          <a:gdLst/>
          <a:ahLst/>
          <a:cxnLst/>
          <a:rect l="0" t="0" r="0" b="0"/>
          <a:pathLst>
            <a:path>
              <a:moveTo>
                <a:pt x="0" y="4037"/>
              </a:moveTo>
              <a:lnTo>
                <a:pt x="496720" y="40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2730781" y="4856977"/>
        <a:ext cx="24836" cy="24836"/>
      </dsp:txXfrm>
    </dsp:sp>
    <dsp:sp modelId="{DD2B0AE4-5D2A-4DA0-8831-7242A051AA6E}">
      <dsp:nvSpPr>
        <dsp:cNvPr id="0" name=""/>
        <dsp:cNvSpPr/>
      </dsp:nvSpPr>
      <dsp:spPr>
        <a:xfrm>
          <a:off x="2885029" y="4488228"/>
          <a:ext cx="709148" cy="3545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CH" sz="600" kern="1200"/>
            <a:t>ändern</a:t>
          </a:r>
        </a:p>
      </dsp:txBody>
      <dsp:txXfrm>
        <a:off x="2895414" y="4498613"/>
        <a:ext cx="688378" cy="333804"/>
      </dsp:txXfrm>
    </dsp:sp>
    <dsp:sp modelId="{B8E21B72-4164-4689-A22C-4CEF2098EF31}">
      <dsp:nvSpPr>
        <dsp:cNvPr id="0" name=""/>
        <dsp:cNvSpPr/>
      </dsp:nvSpPr>
      <dsp:spPr>
        <a:xfrm>
          <a:off x="2601370" y="5069238"/>
          <a:ext cx="283659" cy="8074"/>
        </a:xfrm>
        <a:custGeom>
          <a:avLst/>
          <a:gdLst/>
          <a:ahLst/>
          <a:cxnLst/>
          <a:rect l="0" t="0" r="0" b="0"/>
          <a:pathLst>
            <a:path>
              <a:moveTo>
                <a:pt x="0" y="4037"/>
              </a:moveTo>
              <a:lnTo>
                <a:pt x="283659" y="40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2736108" y="5066184"/>
        <a:ext cx="14182" cy="14182"/>
      </dsp:txXfrm>
    </dsp:sp>
    <dsp:sp modelId="{EA3C90D4-A9BB-4A3F-8B8C-1FC3B0FC8BA6}">
      <dsp:nvSpPr>
        <dsp:cNvPr id="0" name=""/>
        <dsp:cNvSpPr/>
      </dsp:nvSpPr>
      <dsp:spPr>
        <a:xfrm>
          <a:off x="2885029" y="4895988"/>
          <a:ext cx="709148" cy="3545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CH" sz="600" kern="1200"/>
            <a:t>löschen</a:t>
          </a:r>
        </a:p>
      </dsp:txBody>
      <dsp:txXfrm>
        <a:off x="2895414" y="4906373"/>
        <a:ext cx="688378" cy="333804"/>
      </dsp:txXfrm>
    </dsp:sp>
    <dsp:sp modelId="{230126F0-E3F0-44E5-9F5C-D26DAED54AC6}">
      <dsp:nvSpPr>
        <dsp:cNvPr id="0" name=""/>
        <dsp:cNvSpPr/>
      </dsp:nvSpPr>
      <dsp:spPr>
        <a:xfrm rot="3310531">
          <a:off x="2494839" y="5273118"/>
          <a:ext cx="496720" cy="8074"/>
        </a:xfrm>
        <a:custGeom>
          <a:avLst/>
          <a:gdLst/>
          <a:ahLst/>
          <a:cxnLst/>
          <a:rect l="0" t="0" r="0" b="0"/>
          <a:pathLst>
            <a:path>
              <a:moveTo>
                <a:pt x="0" y="4037"/>
              </a:moveTo>
              <a:lnTo>
                <a:pt x="496720" y="40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2730781" y="5264738"/>
        <a:ext cx="24836" cy="24836"/>
      </dsp:txXfrm>
    </dsp:sp>
    <dsp:sp modelId="{FAD7A3C6-3950-481E-B25A-665374961F04}">
      <dsp:nvSpPr>
        <dsp:cNvPr id="0" name=""/>
        <dsp:cNvSpPr/>
      </dsp:nvSpPr>
      <dsp:spPr>
        <a:xfrm>
          <a:off x="2885029" y="5303749"/>
          <a:ext cx="709148" cy="3545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CH" sz="600" kern="1200"/>
            <a:t>kündigen</a:t>
          </a:r>
        </a:p>
      </dsp:txBody>
      <dsp:txXfrm>
        <a:off x="2895414" y="5314134"/>
        <a:ext cx="688378" cy="333804"/>
      </dsp:txXfrm>
    </dsp:sp>
    <dsp:sp modelId="{86E91790-8F29-4040-BBFD-DC0348B84753}">
      <dsp:nvSpPr>
        <dsp:cNvPr id="0" name=""/>
        <dsp:cNvSpPr/>
      </dsp:nvSpPr>
      <dsp:spPr>
        <a:xfrm rot="4249260">
          <a:off x="2311477" y="5476998"/>
          <a:ext cx="863444" cy="8074"/>
        </a:xfrm>
        <a:custGeom>
          <a:avLst/>
          <a:gdLst/>
          <a:ahLst/>
          <a:cxnLst/>
          <a:rect l="0" t="0" r="0" b="0"/>
          <a:pathLst>
            <a:path>
              <a:moveTo>
                <a:pt x="0" y="4037"/>
              </a:moveTo>
              <a:lnTo>
                <a:pt x="863444" y="40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2721613" y="5459450"/>
        <a:ext cx="43172" cy="43172"/>
      </dsp:txXfrm>
    </dsp:sp>
    <dsp:sp modelId="{072979B4-D464-4B6F-8744-92CCCD6EDFA9}">
      <dsp:nvSpPr>
        <dsp:cNvPr id="0" name=""/>
        <dsp:cNvSpPr/>
      </dsp:nvSpPr>
      <dsp:spPr>
        <a:xfrm>
          <a:off x="2885029" y="5711509"/>
          <a:ext cx="709148" cy="3545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CH" sz="600" kern="1200"/>
            <a:t>Brand vom Terminal verwalten</a:t>
          </a:r>
        </a:p>
      </dsp:txBody>
      <dsp:txXfrm>
        <a:off x="2895414" y="5721894"/>
        <a:ext cx="688378" cy="333804"/>
      </dsp:txXfrm>
    </dsp:sp>
    <dsp:sp modelId="{CC9E8970-0949-49F4-A5CD-B52E2EF27B3D}">
      <dsp:nvSpPr>
        <dsp:cNvPr id="0" name=""/>
        <dsp:cNvSpPr/>
      </dsp:nvSpPr>
      <dsp:spPr>
        <a:xfrm rot="17692822">
          <a:off x="3398900" y="5578939"/>
          <a:ext cx="674215" cy="8074"/>
        </a:xfrm>
        <a:custGeom>
          <a:avLst/>
          <a:gdLst/>
          <a:ahLst/>
          <a:cxnLst/>
          <a:rect l="0" t="0" r="0" b="0"/>
          <a:pathLst>
            <a:path>
              <a:moveTo>
                <a:pt x="0" y="4037"/>
              </a:moveTo>
              <a:lnTo>
                <a:pt x="674215" y="40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3719152" y="5566121"/>
        <a:ext cx="33710" cy="33710"/>
      </dsp:txXfrm>
    </dsp:sp>
    <dsp:sp modelId="{C1FBC62A-01E2-4161-8D57-5BE4A8F47A7B}">
      <dsp:nvSpPr>
        <dsp:cNvPr id="0" name=""/>
        <dsp:cNvSpPr/>
      </dsp:nvSpPr>
      <dsp:spPr>
        <a:xfrm>
          <a:off x="3877837" y="5099869"/>
          <a:ext cx="709148" cy="3545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CH" sz="600" kern="1200"/>
            <a:t>anlegen</a:t>
          </a:r>
        </a:p>
      </dsp:txBody>
      <dsp:txXfrm>
        <a:off x="3888222" y="5110254"/>
        <a:ext cx="688378" cy="333804"/>
      </dsp:txXfrm>
    </dsp:sp>
    <dsp:sp modelId="{89AFD168-AC75-44F0-8C1A-B23E15654195}">
      <dsp:nvSpPr>
        <dsp:cNvPr id="0" name=""/>
        <dsp:cNvSpPr/>
      </dsp:nvSpPr>
      <dsp:spPr>
        <a:xfrm rot="19457599">
          <a:off x="3561344" y="5782819"/>
          <a:ext cx="349327" cy="8074"/>
        </a:xfrm>
        <a:custGeom>
          <a:avLst/>
          <a:gdLst/>
          <a:ahLst/>
          <a:cxnLst/>
          <a:rect l="0" t="0" r="0" b="0"/>
          <a:pathLst>
            <a:path>
              <a:moveTo>
                <a:pt x="0" y="4037"/>
              </a:moveTo>
              <a:lnTo>
                <a:pt x="349327" y="40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3727274" y="5778123"/>
        <a:ext cx="17466" cy="17466"/>
      </dsp:txXfrm>
    </dsp:sp>
    <dsp:sp modelId="{973F262D-A408-4E23-9E37-C69B764C5C03}">
      <dsp:nvSpPr>
        <dsp:cNvPr id="0" name=""/>
        <dsp:cNvSpPr/>
      </dsp:nvSpPr>
      <dsp:spPr>
        <a:xfrm>
          <a:off x="3877837" y="5507629"/>
          <a:ext cx="709148" cy="3545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CH" sz="600" kern="1200"/>
            <a:t>ändern</a:t>
          </a:r>
        </a:p>
      </dsp:txBody>
      <dsp:txXfrm>
        <a:off x="3888222" y="5518014"/>
        <a:ext cx="688378" cy="333804"/>
      </dsp:txXfrm>
    </dsp:sp>
    <dsp:sp modelId="{E115A33A-8659-47B6-9A7F-2C5334F825B2}">
      <dsp:nvSpPr>
        <dsp:cNvPr id="0" name=""/>
        <dsp:cNvSpPr/>
      </dsp:nvSpPr>
      <dsp:spPr>
        <a:xfrm rot="2142401">
          <a:off x="3561344" y="5986699"/>
          <a:ext cx="349327" cy="8074"/>
        </a:xfrm>
        <a:custGeom>
          <a:avLst/>
          <a:gdLst/>
          <a:ahLst/>
          <a:cxnLst/>
          <a:rect l="0" t="0" r="0" b="0"/>
          <a:pathLst>
            <a:path>
              <a:moveTo>
                <a:pt x="0" y="4037"/>
              </a:moveTo>
              <a:lnTo>
                <a:pt x="349327" y="40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3727274" y="5982003"/>
        <a:ext cx="17466" cy="17466"/>
      </dsp:txXfrm>
    </dsp:sp>
    <dsp:sp modelId="{7300D681-9225-464B-BC44-38658E2F6727}">
      <dsp:nvSpPr>
        <dsp:cNvPr id="0" name=""/>
        <dsp:cNvSpPr/>
      </dsp:nvSpPr>
      <dsp:spPr>
        <a:xfrm>
          <a:off x="3877837" y="5915389"/>
          <a:ext cx="709148" cy="3545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CH" sz="600" kern="1200"/>
            <a:t>löschen</a:t>
          </a:r>
        </a:p>
      </dsp:txBody>
      <dsp:txXfrm>
        <a:off x="3888222" y="5925774"/>
        <a:ext cx="688378" cy="333804"/>
      </dsp:txXfrm>
    </dsp:sp>
    <dsp:sp modelId="{B2F060CA-09A7-477B-B27D-A4B7FED273A5}">
      <dsp:nvSpPr>
        <dsp:cNvPr id="0" name=""/>
        <dsp:cNvSpPr/>
      </dsp:nvSpPr>
      <dsp:spPr>
        <a:xfrm rot="3907178">
          <a:off x="3398900" y="6190579"/>
          <a:ext cx="674215" cy="8074"/>
        </a:xfrm>
        <a:custGeom>
          <a:avLst/>
          <a:gdLst/>
          <a:ahLst/>
          <a:cxnLst/>
          <a:rect l="0" t="0" r="0" b="0"/>
          <a:pathLst>
            <a:path>
              <a:moveTo>
                <a:pt x="0" y="4037"/>
              </a:moveTo>
              <a:lnTo>
                <a:pt x="674215" y="40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3719152" y="6177761"/>
        <a:ext cx="33710" cy="33710"/>
      </dsp:txXfrm>
    </dsp:sp>
    <dsp:sp modelId="{37B8C98B-213B-4941-84C2-6F85EC38A0CF}">
      <dsp:nvSpPr>
        <dsp:cNvPr id="0" name=""/>
        <dsp:cNvSpPr/>
      </dsp:nvSpPr>
      <dsp:spPr>
        <a:xfrm>
          <a:off x="3877837" y="6323150"/>
          <a:ext cx="709148" cy="3545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CH" sz="600" kern="1200"/>
            <a:t>de-/aktivieren</a:t>
          </a:r>
        </a:p>
      </dsp:txBody>
      <dsp:txXfrm>
        <a:off x="3888222" y="6333535"/>
        <a:ext cx="688378" cy="333804"/>
      </dsp:txXfrm>
    </dsp:sp>
    <dsp:sp modelId="{CF04DB05-C23E-44C9-A320-26E7A1FD2BD8}">
      <dsp:nvSpPr>
        <dsp:cNvPr id="0" name=""/>
        <dsp:cNvSpPr/>
      </dsp:nvSpPr>
      <dsp:spPr>
        <a:xfrm>
          <a:off x="899413" y="3672707"/>
          <a:ext cx="709148" cy="3545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CH" sz="600" kern="1200"/>
            <a:t>Administration</a:t>
          </a:r>
        </a:p>
      </dsp:txBody>
      <dsp:txXfrm>
        <a:off x="909798" y="3683092"/>
        <a:ext cx="688378" cy="333804"/>
      </dsp:txXfrm>
    </dsp:sp>
    <dsp:sp modelId="{9F83DEF5-46F6-462E-A3F8-A8D5E7B6695D}">
      <dsp:nvSpPr>
        <dsp:cNvPr id="0" name=""/>
        <dsp:cNvSpPr/>
      </dsp:nvSpPr>
      <dsp:spPr>
        <a:xfrm>
          <a:off x="899413" y="5915389"/>
          <a:ext cx="709148" cy="3545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CH" sz="600" kern="1200"/>
            <a:t>Benutzerverwaltung</a:t>
          </a:r>
        </a:p>
      </dsp:txBody>
      <dsp:txXfrm>
        <a:off x="909798" y="5925774"/>
        <a:ext cx="688378" cy="333804"/>
      </dsp:txXfrm>
    </dsp:sp>
    <dsp:sp modelId="{2987A765-2653-4548-B9E0-982A499AA835}">
      <dsp:nvSpPr>
        <dsp:cNvPr id="0" name=""/>
        <dsp:cNvSpPr/>
      </dsp:nvSpPr>
      <dsp:spPr>
        <a:xfrm rot="17692822">
          <a:off x="1413284" y="5782819"/>
          <a:ext cx="674215" cy="8074"/>
        </a:xfrm>
        <a:custGeom>
          <a:avLst/>
          <a:gdLst/>
          <a:ahLst/>
          <a:cxnLst/>
          <a:rect l="0" t="0" r="0" b="0"/>
          <a:pathLst>
            <a:path>
              <a:moveTo>
                <a:pt x="0" y="4037"/>
              </a:moveTo>
              <a:lnTo>
                <a:pt x="674215" y="40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1733536" y="5770001"/>
        <a:ext cx="33710" cy="33710"/>
      </dsp:txXfrm>
    </dsp:sp>
    <dsp:sp modelId="{6AAC16A9-2C90-4717-A8BB-5E524DD83480}">
      <dsp:nvSpPr>
        <dsp:cNvPr id="0" name=""/>
        <dsp:cNvSpPr/>
      </dsp:nvSpPr>
      <dsp:spPr>
        <a:xfrm>
          <a:off x="1892221" y="5303749"/>
          <a:ext cx="709148" cy="3545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CH" sz="600" kern="1200"/>
            <a:t>Anmelden</a:t>
          </a:r>
        </a:p>
      </dsp:txBody>
      <dsp:txXfrm>
        <a:off x="1902606" y="5314134"/>
        <a:ext cx="688378" cy="333804"/>
      </dsp:txXfrm>
    </dsp:sp>
    <dsp:sp modelId="{703FE35E-5D17-4D7D-807E-CF179247D969}">
      <dsp:nvSpPr>
        <dsp:cNvPr id="0" name=""/>
        <dsp:cNvSpPr/>
      </dsp:nvSpPr>
      <dsp:spPr>
        <a:xfrm rot="19457599">
          <a:off x="1575728" y="5986699"/>
          <a:ext cx="349327" cy="8074"/>
        </a:xfrm>
        <a:custGeom>
          <a:avLst/>
          <a:gdLst/>
          <a:ahLst/>
          <a:cxnLst/>
          <a:rect l="0" t="0" r="0" b="0"/>
          <a:pathLst>
            <a:path>
              <a:moveTo>
                <a:pt x="0" y="4037"/>
              </a:moveTo>
              <a:lnTo>
                <a:pt x="349327" y="40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1741658" y="5982003"/>
        <a:ext cx="17466" cy="17466"/>
      </dsp:txXfrm>
    </dsp:sp>
    <dsp:sp modelId="{79D2B773-722D-4555-8482-8E7AFEC4AF8A}">
      <dsp:nvSpPr>
        <dsp:cNvPr id="0" name=""/>
        <dsp:cNvSpPr/>
      </dsp:nvSpPr>
      <dsp:spPr>
        <a:xfrm>
          <a:off x="1892221" y="5711509"/>
          <a:ext cx="709148" cy="3545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CH" sz="600" kern="1200"/>
            <a:t>Abmelden</a:t>
          </a:r>
        </a:p>
      </dsp:txBody>
      <dsp:txXfrm>
        <a:off x="1902606" y="5721894"/>
        <a:ext cx="688378" cy="333804"/>
      </dsp:txXfrm>
    </dsp:sp>
    <dsp:sp modelId="{7C2E9CC9-7546-4C07-B230-CE8DE6496FF2}">
      <dsp:nvSpPr>
        <dsp:cNvPr id="0" name=""/>
        <dsp:cNvSpPr/>
      </dsp:nvSpPr>
      <dsp:spPr>
        <a:xfrm rot="2142401">
          <a:off x="1575728" y="6190579"/>
          <a:ext cx="349327" cy="8074"/>
        </a:xfrm>
        <a:custGeom>
          <a:avLst/>
          <a:gdLst/>
          <a:ahLst/>
          <a:cxnLst/>
          <a:rect l="0" t="0" r="0" b="0"/>
          <a:pathLst>
            <a:path>
              <a:moveTo>
                <a:pt x="0" y="4037"/>
              </a:moveTo>
              <a:lnTo>
                <a:pt x="349327" y="40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1741658" y="6185883"/>
        <a:ext cx="17466" cy="17466"/>
      </dsp:txXfrm>
    </dsp:sp>
    <dsp:sp modelId="{051E26A8-4217-4300-A803-61B566E9ACFB}">
      <dsp:nvSpPr>
        <dsp:cNvPr id="0" name=""/>
        <dsp:cNvSpPr/>
      </dsp:nvSpPr>
      <dsp:spPr>
        <a:xfrm>
          <a:off x="1892221" y="6119270"/>
          <a:ext cx="709148" cy="3545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CH" sz="600" kern="1200"/>
            <a:t>Passwort ändern</a:t>
          </a:r>
        </a:p>
      </dsp:txBody>
      <dsp:txXfrm>
        <a:off x="1902606" y="6129655"/>
        <a:ext cx="688378" cy="333804"/>
      </dsp:txXfrm>
    </dsp:sp>
    <dsp:sp modelId="{CFFA8080-6B26-4681-BA81-61BC9D5E843C}">
      <dsp:nvSpPr>
        <dsp:cNvPr id="0" name=""/>
        <dsp:cNvSpPr/>
      </dsp:nvSpPr>
      <dsp:spPr>
        <a:xfrm rot="3907178">
          <a:off x="1413284" y="6394459"/>
          <a:ext cx="674215" cy="8074"/>
        </a:xfrm>
        <a:custGeom>
          <a:avLst/>
          <a:gdLst/>
          <a:ahLst/>
          <a:cxnLst/>
          <a:rect l="0" t="0" r="0" b="0"/>
          <a:pathLst>
            <a:path>
              <a:moveTo>
                <a:pt x="0" y="4037"/>
              </a:moveTo>
              <a:lnTo>
                <a:pt x="674215" y="40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1733536" y="6381641"/>
        <a:ext cx="33710" cy="33710"/>
      </dsp:txXfrm>
    </dsp:sp>
    <dsp:sp modelId="{42BEE079-F368-4BAF-ACD5-2F09148EFEA7}">
      <dsp:nvSpPr>
        <dsp:cNvPr id="0" name=""/>
        <dsp:cNvSpPr/>
      </dsp:nvSpPr>
      <dsp:spPr>
        <a:xfrm>
          <a:off x="1892221" y="6527030"/>
          <a:ext cx="709148" cy="3545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CH" sz="600" kern="1200"/>
            <a:t>Benutzerdaten bearbeiten</a:t>
          </a:r>
        </a:p>
      </dsp:txBody>
      <dsp:txXfrm>
        <a:off x="1902606" y="6537415"/>
        <a:ext cx="688378" cy="333804"/>
      </dsp:txXfrm>
    </dsp:sp>
    <dsp:sp modelId="{EAAA689F-1C85-4537-AE5F-B3829B5C1443}">
      <dsp:nvSpPr>
        <dsp:cNvPr id="0" name=""/>
        <dsp:cNvSpPr/>
      </dsp:nvSpPr>
      <dsp:spPr>
        <a:xfrm>
          <a:off x="899413" y="6323150"/>
          <a:ext cx="709148" cy="3545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CH" sz="600" kern="1200"/>
            <a:t>Ticketing</a:t>
          </a:r>
        </a:p>
      </dsp:txBody>
      <dsp:txXfrm>
        <a:off x="909798" y="6333535"/>
        <a:ext cx="688378" cy="333804"/>
      </dsp:txXfrm>
    </dsp:sp>
    <dsp:sp modelId="{6FE0B1D9-8FC7-4F7D-B5B7-F10BFFCECB5F}">
      <dsp:nvSpPr>
        <dsp:cNvPr id="0" name=""/>
        <dsp:cNvSpPr/>
      </dsp:nvSpPr>
      <dsp:spPr>
        <a:xfrm>
          <a:off x="899413" y="6730910"/>
          <a:ext cx="709148" cy="3545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CH" sz="600" kern="1200"/>
            <a:t>Statistik</a:t>
          </a:r>
        </a:p>
      </dsp:txBody>
      <dsp:txXfrm>
        <a:off x="909798" y="6741295"/>
        <a:ext cx="688378" cy="333804"/>
      </dsp:txXfrm>
    </dsp:sp>
    <dsp:sp modelId="{FE48E0DE-8A43-488A-A0D8-799D90AE4A79}">
      <dsp:nvSpPr>
        <dsp:cNvPr id="0" name=""/>
        <dsp:cNvSpPr/>
      </dsp:nvSpPr>
      <dsp:spPr>
        <a:xfrm>
          <a:off x="899413" y="7138671"/>
          <a:ext cx="709148" cy="3545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CH" sz="600" kern="1200"/>
            <a:t>Report</a:t>
          </a:r>
        </a:p>
      </dsp:txBody>
      <dsp:txXfrm>
        <a:off x="909798" y="7149056"/>
        <a:ext cx="688378" cy="333804"/>
      </dsp:txXfrm>
    </dsp:sp>
    <dsp:sp modelId="{7B208CF3-0B41-4F27-8244-0BFDEE1DBEF7}">
      <dsp:nvSpPr>
        <dsp:cNvPr id="0" name=""/>
        <dsp:cNvSpPr/>
      </dsp:nvSpPr>
      <dsp:spPr>
        <a:xfrm>
          <a:off x="899413" y="7546431"/>
          <a:ext cx="709148" cy="3545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CH" sz="600" kern="1200"/>
            <a:t>Rechteverwaltung</a:t>
          </a:r>
        </a:p>
      </dsp:txBody>
      <dsp:txXfrm>
        <a:off x="909798" y="7556816"/>
        <a:ext cx="688378" cy="33380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arrow3">
  <dgm:title val=""/>
  <dgm:desc val=""/>
  <dgm:catLst>
    <dgm:cat type="relationship" pri="5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param type="horzAlign" val="none"/>
      <dgm:param type="vertAlign" val="none"/>
    </dgm:alg>
    <dgm:shape xmlns:r="http://schemas.openxmlformats.org/officeDocument/2006/relationships" r:blip="">
      <dgm:adjLst/>
    </dgm:shape>
    <dgm:presOf/>
    <dgm:choose name="Name0">
      <dgm:if name="Name1" func="var" arg="dir" op="equ" val="norm">
        <dgm:choose name="Name2">
          <dgm:if name="Name3" axis="ch" ptType="node" func="cnt" op="gte" val="2">
            <dgm:constrLst>
              <dgm:constr type="w" for="ch" forName="divider" refType="w"/>
              <dgm:constr type="h" for="ch" forName="divider" refType="w" fact="0.2"/>
              <dgm:constr type="h" for="ch" forName="divider" refType="h" op="gte" fact="0.2"/>
              <dgm:constr type="h" for="ch" forName="divider" refType="h" op="lte" fact="0.4"/>
              <dgm:constr type="ctrX" for="ch" forName="divider" refType="w" fact="0.5"/>
              <dgm:constr type="ctrY" for="ch" forName="divider" refType="h" fact="0.5"/>
              <dgm:constr type="w" for="ch" forName="downArrow" refType="w" fact="0.3"/>
              <dgm:constr type="h" for="ch" forName="downArrow" refType="h" fact="0.4"/>
              <dgm:constr type="l" for="ch" forName="downArrow" refType="w" fact="0.1"/>
              <dgm:constr type="t" for="ch" forName="downArrow" refType="h" fact="0.05"/>
              <dgm:constr type="lOff" for="ch" forName="downArrow" refType="w" fact="0.02"/>
              <dgm:constr type="w" for="ch" forName="downArrowText" refType="w" fact="0.32"/>
              <dgm:constr type="h" for="ch" forName="downArrowText" refType="h" fact="0.42"/>
              <dgm:constr type="t" for="ch" forName="downArrowText"/>
              <dgm:constr type="r" for="ch" forName="downArrowText" refType="w" fact="0.85"/>
              <dgm:constr type="w" for="ch" forName="upArrow" refType="w" fact="0.3"/>
              <dgm:constr type="h" for="ch" forName="upArrow" refType="h" fact="0.4"/>
              <dgm:constr type="b" for="ch" forName="upArrow" refType="h" fact="0.95"/>
              <dgm:constr type="r" for="ch" forName="upArrow" refType="w" fact="0.9"/>
              <dgm:constr type="rOff" for="ch" forName="upArrow" refType="w" fact="-0.02"/>
              <dgm:constr type="w" for="ch" forName="upArrowText" refType="w" fact="0.32"/>
              <dgm:constr type="h" for="ch" forName="upArrowText" refType="h" fact="0.42"/>
              <dgm:constr type="b" for="ch" forName="upArrowText" refType="h"/>
              <dgm:constr type="l" for="ch" forName="upArrowText" refType="w" fact="0.15"/>
              <dgm:constr type="primFontSz" for="ch" ptType="node" op="equ" val="65"/>
            </dgm:constrLst>
          </dgm:if>
          <dgm:else name="Name4">
            <dgm:constrLst>
              <dgm:constr type="w" for="ch" forName="downArrow" refType="w" fact="0.4"/>
              <dgm:constr type="h" for="ch" forName="downArrow" refType="h" fact="0.8"/>
              <dgm:constr type="l" for="ch" forName="downArrow" refType="w" fact="0.02"/>
              <dgm:constr type="t" for="ch" forName="downArrow" refType="h" fact="0.05"/>
              <dgm:constr type="lOff" for="ch" forName="downArrow" refType="w" fact="0.02"/>
              <dgm:constr type="w" for="ch" forName="downArrowText" refType="w" fact="0.5"/>
              <dgm:constr type="h" for="ch" forName="downArrowText" refType="h"/>
              <dgm:constr type="t" for="ch" forName="downArrowText"/>
              <dgm:constr type="r" for="ch" forName="downArrowText" refType="w"/>
              <dgm:constr type="primFontSz" for="ch" ptType="node" op="equ" val="65"/>
            </dgm:constrLst>
          </dgm:else>
        </dgm:choose>
      </dgm:if>
      <dgm:else name="Name5">
        <dgm:choose name="Name6">
          <dgm:if name="Name7" axis="ch" ptType="node" func="cnt" op="gte" val="2">
            <dgm:constrLst>
              <dgm:constr type="w" for="ch" forName="divider" refType="w"/>
              <dgm:constr type="h" for="ch" forName="divider" refType="w" fact="0.2"/>
              <dgm:constr type="h" for="ch" forName="divider" refType="h" op="gte" fact="0.2"/>
              <dgm:constr type="h" for="ch" forName="divider" refType="h" op="lte" fact="0.4"/>
              <dgm:constr type="ctrX" for="ch" forName="divider" refType="w" fact="0.5"/>
              <dgm:constr type="ctrY" for="ch" forName="divider" refType="h" fact="0.5"/>
              <dgm:constr type="w" for="ch" forName="downArrow" refType="w" fact="0.3"/>
              <dgm:constr type="h" for="ch" forName="downArrow" refType="h" fact="0.4"/>
              <dgm:constr type="r" for="ch" forName="downArrow" refType="w" fact="0.9"/>
              <dgm:constr type="t" for="ch" forName="downArrow" refType="h" fact="0.05"/>
              <dgm:constr type="rOff" for="ch" forName="downArrow" refType="w" fact="-0.02"/>
              <dgm:constr type="w" for="ch" forName="downArrowText" refType="w" fact="0.32"/>
              <dgm:constr type="h" for="ch" forName="downArrowText" refType="h" fact="0.42"/>
              <dgm:constr type="t" for="ch" forName="downArrowText"/>
              <dgm:constr type="l" for="ch" forName="downArrowText" refType="w" fact="0.15"/>
              <dgm:constr type="w" for="ch" forName="upArrow" refType="w" fact="0.3"/>
              <dgm:constr type="h" for="ch" forName="upArrow" refType="h" fact="0.4"/>
              <dgm:constr type="b" for="ch" forName="upArrow" refType="h" fact="0.95"/>
              <dgm:constr type="l" for="ch" forName="upArrow" refType="w" fact="0.1"/>
              <dgm:constr type="lOff" for="ch" forName="upArrow" refType="w" fact="0.02"/>
              <dgm:constr type="w" for="ch" forName="upArrowText" refType="w" fact="0.32"/>
              <dgm:constr type="h" for="ch" forName="upArrowText" refType="h" fact="0.42"/>
              <dgm:constr type="b" for="ch" forName="upArrowText" refType="h"/>
              <dgm:constr type="r" for="ch" forName="upArrowText" refType="w" fact="0.85"/>
              <dgm:constr type="primFontSz" for="ch" ptType="node" op="equ" val="65"/>
            </dgm:constrLst>
          </dgm:if>
          <dgm:else name="Name8">
            <dgm:constrLst>
              <dgm:constr type="w" for="ch" forName="downArrow" refType="w" fact="0.4"/>
              <dgm:constr type="h" for="ch" forName="downArrow" refType="h" fact="0.8"/>
              <dgm:constr type="r" for="ch" forName="downArrow" refType="w" fact="0.98"/>
              <dgm:constr type="t" for="ch" forName="downArrow" refType="h" fact="0.05"/>
              <dgm:constr type="rOff" for="ch" forName="downArrow" refType="w" fact="-0.02"/>
              <dgm:constr type="w" for="ch" forName="downArrowText" refType="w" fact="0.5"/>
              <dgm:constr type="h" for="ch" forName="downArrowText" refType="h"/>
              <dgm:constr type="t" for="ch" forName="downArrowText"/>
              <dgm:constr type="l" for="ch" forName="downArrowText"/>
              <dgm:constr type="primFontSz" for="ch" ptType="node" op="equ" val="65"/>
            </dgm:constrLst>
          </dgm:else>
        </dgm:choose>
      </dgm:else>
    </dgm:choose>
    <dgm:ruleLst/>
    <dgm:choose name="Name9">
      <dgm:if name="Name10" axis="ch" ptType="node" func="cnt" op="gte" val="2">
        <dgm:layoutNode name="divider" styleLbl="fgShp">
          <dgm:alg type="sp"/>
          <dgm:choose name="Name11">
            <dgm:if name="Name12" func="var" arg="dir" op="equ" val="norm">
              <dgm:shape xmlns:r="http://schemas.openxmlformats.org/officeDocument/2006/relationships" rot="-5" type="mathMinus" r:blip="">
                <dgm:adjLst/>
              </dgm:shape>
            </dgm:if>
            <dgm:else name="Name13">
              <dgm:shape xmlns:r="http://schemas.openxmlformats.org/officeDocument/2006/relationships" rot="5" type="mathMinus" r:blip="">
                <dgm:adjLst/>
              </dgm:shape>
            </dgm:else>
          </dgm:choose>
          <dgm:presOf/>
          <dgm:constrLst/>
          <dgm:ruleLst/>
        </dgm:layoutNode>
      </dgm:if>
      <dgm:else name="Name14"/>
    </dgm:choose>
    <dgm:forEach name="Name15" axis="ch" ptType="node" cnt="1">
      <dgm:layoutNode name="downArrow" styleLbl="node1">
        <dgm:alg type="sp"/>
        <dgm:shape xmlns:r="http://schemas.openxmlformats.org/officeDocument/2006/relationships" type="downArrow" r:blip="">
          <dgm:adjLst/>
        </dgm:shape>
        <dgm:presOf/>
        <dgm:constrLst/>
        <dgm:ruleLst/>
      </dgm:layoutNode>
      <dgm:layoutNode name="downArrowText" styleLbl="revTx">
        <dgm:varLst>
          <dgm:bulletEnabled val="1"/>
        </dgm:varLst>
        <dgm:alg type="tx">
          <dgm:param type="txAnchorVertCh" val="mid"/>
        </dgm:alg>
        <dgm:shape xmlns:r="http://schemas.openxmlformats.org/officeDocument/2006/relationships" type="rect" r:blip="">
          <dgm:adjLst/>
        </dgm:shape>
        <dgm:presOf axis="desOrSelf" ptType="node"/>
        <dgm:constrLst/>
        <dgm:ruleLst>
          <dgm:rule type="primFontSz" val="5" fact="NaN" max="NaN"/>
        </dgm:ruleLst>
      </dgm:layoutNode>
    </dgm:forEach>
    <dgm:forEach name="Name16" axis="ch" ptType="node" st="2" cnt="1">
      <dgm:layoutNode name="upArrow" styleLbl="node1">
        <dgm:alg type="sp"/>
        <dgm:shape xmlns:r="http://schemas.openxmlformats.org/officeDocument/2006/relationships" type="upArrow" r:blip="">
          <dgm:adjLst/>
        </dgm:shape>
        <dgm:presOf/>
        <dgm:constrLst/>
        <dgm:ruleLst/>
      </dgm:layoutNode>
      <dgm:layoutNode name="upArrowText" styleLbl="revTx">
        <dgm:varLst>
          <dgm:bulletEnabled val="1"/>
        </dgm:varLst>
        <dgm:alg type="tx">
          <dgm:param type="txAnchorVertCh" val="mid"/>
        </dgm:alg>
        <dgm:shape xmlns:r="http://schemas.openxmlformats.org/officeDocument/2006/relationships" type="rect" r:blip="">
          <dgm:adjLst/>
        </dgm:shape>
        <dgm:presOf axis="desOrSelf" ptType="node"/>
        <dgm:constrLst/>
        <dgm:ruleLst>
          <dgm:rule type="primFontSz" val="5" fact="NaN" max="NaN"/>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33A15E-995A-4E88-B99F-C3A3A0E2F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detailspez_abrantix_tkc.dot</Template>
  <TotalTime>0</TotalTime>
  <Pages>21</Pages>
  <Words>4334</Words>
  <Characters>27311</Characters>
  <Application>Microsoft Office Word</Application>
  <DocSecurity>0</DocSecurity>
  <Lines>227</Lines>
  <Paragraphs>63</Paragraphs>
  <ScaleCrop>false</ScaleCrop>
  <HeadingPairs>
    <vt:vector size="2" baseType="variant">
      <vt:variant>
        <vt:lpstr>Titel</vt:lpstr>
      </vt:variant>
      <vt:variant>
        <vt:i4>1</vt:i4>
      </vt:variant>
    </vt:vector>
  </HeadingPairs>
  <TitlesOfParts>
    <vt:vector size="1" baseType="lpstr">
      <vt:lpstr>Konzept für die Testautomatisierung</vt:lpstr>
    </vt:vector>
  </TitlesOfParts>
  <Company>Abrantix AG</Company>
  <LinksUpToDate>false</LinksUpToDate>
  <CharactersWithSpaces>31582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Konzept für die Testautomatisierung</dc:title>
  <dc:subject>Service Center System</dc:subject>
  <dc:creator>Ralph Kohler</dc:creator>
  <cp:keywords>Abrantix Telekurs TKC</cp:keywords>
  <cp:lastModifiedBy>Marc Siegmund</cp:lastModifiedBy>
  <cp:revision>121</cp:revision>
  <cp:lastPrinted>2009-07-09T10:17:00Z</cp:lastPrinted>
  <dcterms:created xsi:type="dcterms:W3CDTF">2009-07-08T15:06:00Z</dcterms:created>
  <dcterms:modified xsi:type="dcterms:W3CDTF">2013-03-05T12:44:00Z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-2050749056</vt:i4>
  </property>
</Properties>
</file>